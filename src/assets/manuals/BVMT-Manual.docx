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31CD" w14:textId="77777777" w:rsidR="004E7B68" w:rsidRDefault="004E7B68">
      <w:pPr>
        <w:pStyle w:val="Title"/>
        <w:rPr>
          <w:sz w:val="52"/>
          <w:szCs w:val="52"/>
          <w:lang w:val="en-GB"/>
        </w:rPr>
      </w:pPr>
      <w:bookmarkStart w:id="1" w:name="_Hlk141641161"/>
    </w:p>
    <w:p w14:paraId="1F8104F0" w14:textId="26CB10C6" w:rsidR="0007614B" w:rsidRPr="00E31706" w:rsidRDefault="004312BD">
      <w:pPr>
        <w:pStyle w:val="Title"/>
        <w:rPr>
          <w:sz w:val="52"/>
          <w:szCs w:val="52"/>
          <w:lang w:val="en-GB"/>
        </w:rPr>
      </w:pPr>
      <w:r w:rsidRPr="00E31706">
        <w:rPr>
          <w:sz w:val="52"/>
          <w:szCs w:val="52"/>
          <w:lang w:val="en-GB"/>
        </w:rPr>
        <w:t xml:space="preserve">BoK </w:t>
      </w:r>
      <w:r w:rsidR="00E259A9" w:rsidRPr="00E31706">
        <w:rPr>
          <w:sz w:val="52"/>
          <w:szCs w:val="52"/>
          <w:lang w:val="en-GB"/>
        </w:rPr>
        <w:t>Version management Tool</w:t>
      </w:r>
      <w:r w:rsidR="00F96067" w:rsidRPr="00E31706">
        <w:rPr>
          <w:sz w:val="52"/>
          <w:szCs w:val="52"/>
          <w:lang w:val="en-GB"/>
        </w:rPr>
        <w:t xml:space="preserve"> (B</w:t>
      </w:r>
      <w:r w:rsidR="00E259A9" w:rsidRPr="00E31706">
        <w:rPr>
          <w:sz w:val="52"/>
          <w:szCs w:val="52"/>
          <w:lang w:val="en-GB"/>
        </w:rPr>
        <w:t>VMT</w:t>
      </w:r>
      <w:r w:rsidR="00F96067" w:rsidRPr="00E31706">
        <w:rPr>
          <w:sz w:val="52"/>
          <w:szCs w:val="52"/>
          <w:lang w:val="en-GB"/>
        </w:rPr>
        <w:t>)</w:t>
      </w:r>
    </w:p>
    <w:bookmarkEnd w:id="1"/>
    <w:p w14:paraId="3EF442FA" w14:textId="77777777" w:rsidR="002B1650" w:rsidRDefault="002B1650" w:rsidP="002B1650">
      <w:pPr>
        <w:pStyle w:val="Title"/>
        <w:rPr>
          <w:color w:val="808080" w:themeColor="background1" w:themeShade="80"/>
          <w:sz w:val="52"/>
          <w:szCs w:val="52"/>
          <w:lang w:val="en-GB"/>
        </w:rPr>
      </w:pPr>
      <w:r>
        <w:rPr>
          <w:color w:val="808080" w:themeColor="background1" w:themeShade="80"/>
          <w:sz w:val="52"/>
          <w:szCs w:val="52"/>
          <w:lang w:val="en-GB"/>
        </w:rPr>
        <w:t>UCGIS</w:t>
      </w:r>
      <w:r w:rsidRPr="00DF31DA">
        <w:rPr>
          <w:color w:val="808080" w:themeColor="background1" w:themeShade="80"/>
          <w:sz w:val="52"/>
          <w:szCs w:val="52"/>
          <w:lang w:val="en-GB"/>
        </w:rPr>
        <w:t xml:space="preserve"> Tools User guides</w:t>
      </w:r>
    </w:p>
    <w:p w14:paraId="37B6C759" w14:textId="77777777" w:rsidR="0010766C" w:rsidRDefault="0010766C" w:rsidP="0010766C">
      <w:pPr>
        <w:rPr>
          <w:lang w:val="en-GB"/>
        </w:rPr>
      </w:pPr>
    </w:p>
    <w:p w14:paraId="7E2FC3A5" w14:textId="77777777" w:rsidR="0010766C" w:rsidRDefault="0010766C" w:rsidP="0010766C">
      <w:pPr>
        <w:rPr>
          <w:lang w:val="en-GB"/>
        </w:rPr>
      </w:pPr>
    </w:p>
    <w:p w14:paraId="658C422B" w14:textId="77777777" w:rsidR="0010766C" w:rsidRDefault="0010766C" w:rsidP="0010766C">
      <w:pPr>
        <w:rPr>
          <w:lang w:val="en-GB"/>
        </w:rPr>
      </w:pPr>
    </w:p>
    <w:p w14:paraId="570ACFC9" w14:textId="77777777" w:rsidR="0010766C" w:rsidRPr="0010766C" w:rsidRDefault="0010766C" w:rsidP="0010766C">
      <w:pPr>
        <w:rPr>
          <w:lang w:val="en-GB"/>
        </w:rPr>
      </w:pPr>
    </w:p>
    <w:p w14:paraId="10CDF945" w14:textId="77777777" w:rsidR="00E204FB" w:rsidRPr="00F96067" w:rsidRDefault="00E204FB" w:rsidP="00E204FB">
      <w:pPr>
        <w:rPr>
          <w:lang w:val="en-GB"/>
        </w:rPr>
      </w:pPr>
    </w:p>
    <w:sdt>
      <w:sdtPr>
        <w:rPr>
          <w:rFonts w:ascii="Calibri" w:eastAsia="Calibri" w:hAnsi="Calibri" w:cs="Calibri"/>
          <w:color w:val="434343"/>
          <w:sz w:val="24"/>
          <w:szCs w:val="24"/>
          <w:lang w:val="en-GB"/>
        </w:rPr>
        <w:id w:val="-403681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72DF3" w14:textId="77777777" w:rsidR="0007614B" w:rsidRPr="00F96067" w:rsidRDefault="00BF57DE">
          <w:pPr>
            <w:pStyle w:val="TOCHeading"/>
            <w:rPr>
              <w:b/>
              <w:color w:val="0070C0"/>
              <w:lang w:val="en-GB"/>
            </w:rPr>
          </w:pPr>
          <w:r w:rsidRPr="00F96067">
            <w:rPr>
              <w:b/>
              <w:color w:val="0070C0"/>
              <w:lang w:val="en-GB"/>
            </w:rPr>
            <w:t>Table of Content</w:t>
          </w:r>
        </w:p>
        <w:p w14:paraId="37B6BC2A" w14:textId="4C35286E" w:rsidR="00C37E21" w:rsidRDefault="003E468C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ES" w:eastAsia="en-GB"/>
              <w14:ligatures w14:val="standardContextual"/>
            </w:rPr>
          </w:pPr>
          <w:r w:rsidRPr="00F96067">
            <w:fldChar w:fldCharType="begin"/>
          </w:r>
          <w:r w:rsidRPr="00F96067">
            <w:instrText xml:space="preserve"> TOC \o "1-6" \h \z \u </w:instrText>
          </w:r>
          <w:r w:rsidRPr="00F96067">
            <w:fldChar w:fldCharType="separate"/>
          </w:r>
          <w:hyperlink w:anchor="_Toc142034918" w:history="1">
            <w:r w:rsidR="00C37E21" w:rsidRPr="00DC0F43">
              <w:rPr>
                <w:rStyle w:val="Hyperlink"/>
              </w:rPr>
              <w:t>About</w:t>
            </w:r>
            <w:r w:rsidR="00C37E21">
              <w:rPr>
                <w:webHidden/>
              </w:rPr>
              <w:tab/>
            </w:r>
            <w:r w:rsidR="00C37E21">
              <w:rPr>
                <w:webHidden/>
              </w:rPr>
              <w:fldChar w:fldCharType="begin"/>
            </w:r>
            <w:r w:rsidR="00C37E21">
              <w:rPr>
                <w:webHidden/>
              </w:rPr>
              <w:instrText xml:space="preserve"> PAGEREF _Toc142034918 \h </w:instrText>
            </w:r>
            <w:r w:rsidR="00C37E21">
              <w:rPr>
                <w:webHidden/>
              </w:rPr>
            </w:r>
            <w:r w:rsidR="00C37E21">
              <w:rPr>
                <w:webHidden/>
              </w:rPr>
              <w:fldChar w:fldCharType="separate"/>
            </w:r>
            <w:r w:rsidR="000F188C">
              <w:rPr>
                <w:webHidden/>
              </w:rPr>
              <w:t>2</w:t>
            </w:r>
            <w:r w:rsidR="00C37E21">
              <w:rPr>
                <w:webHidden/>
              </w:rPr>
              <w:fldChar w:fldCharType="end"/>
            </w:r>
          </w:hyperlink>
        </w:p>
        <w:p w14:paraId="785D5A04" w14:textId="54820ED6" w:rsidR="00C37E21" w:rsidRDefault="00C37E2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ES" w:eastAsia="en-GB"/>
              <w14:ligatures w14:val="standardContextual"/>
            </w:rPr>
          </w:pPr>
          <w:hyperlink w:anchor="_Toc142034919" w:history="1">
            <w:r w:rsidRPr="00DC0F43">
              <w:rPr>
                <w:rStyle w:val="Hyperlink"/>
              </w:rPr>
              <w:t xml:space="preserve">Tool Login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_Toc142034919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188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534596" w14:textId="77B50CAF" w:rsidR="00C37E21" w:rsidRDefault="00C37E2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ES" w:eastAsia="en-GB"/>
              <w14:ligatures w14:val="standardContextual"/>
            </w:rPr>
          </w:pPr>
          <w:hyperlink w:anchor="_Toc142034920" w:history="1">
            <w:r w:rsidRPr="00DC0F43">
              <w:rPr>
                <w:rStyle w:val="Hyperlink"/>
              </w:rPr>
              <w:t>Comparing BoK 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_Toc142034920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188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A16855" w14:textId="63B23E2E" w:rsidR="00C37E21" w:rsidRDefault="00C37E2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ES" w:eastAsia="en-GB"/>
              <w14:ligatures w14:val="standardContextual"/>
            </w:rPr>
          </w:pPr>
          <w:hyperlink w:anchor="_Toc142034921" w:history="1">
            <w:r w:rsidRPr="00DC0F43">
              <w:rPr>
                <w:rStyle w:val="Hyperlink"/>
              </w:rPr>
              <w:t>Publishing BoK 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_Toc142034921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188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2C3A61" w14:textId="059E68D2" w:rsidR="00C37E21" w:rsidRDefault="00C37E2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ES" w:eastAsia="en-GB"/>
              <w14:ligatures w14:val="standardContextual"/>
            </w:rPr>
          </w:pPr>
          <w:hyperlink w:anchor="_Toc142034922" w:history="1">
            <w:r w:rsidRPr="00DC0F43">
              <w:rPr>
                <w:rStyle w:val="Hyperlink"/>
              </w:rPr>
              <w:t>Manage current version(s)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_Toc142034922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188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F3AC7D" w14:textId="67C8693D" w:rsidR="0007614B" w:rsidRPr="00F96067" w:rsidRDefault="003E468C">
          <w:pPr>
            <w:rPr>
              <w:lang w:val="en-GB"/>
            </w:rPr>
          </w:pPr>
          <w:r w:rsidRPr="00F96067">
            <w:rPr>
              <w:lang w:val="en-GB"/>
            </w:rPr>
            <w:fldChar w:fldCharType="end"/>
          </w:r>
        </w:p>
      </w:sdtContent>
    </w:sdt>
    <w:p w14:paraId="28BB90F6" w14:textId="77777777" w:rsidR="004243A9" w:rsidRDefault="004243A9" w:rsidP="004243A9">
      <w:pPr>
        <w:rPr>
          <w:lang w:val="en-GB"/>
        </w:rPr>
      </w:pPr>
      <w:bookmarkStart w:id="2" w:name="_q7u5b2hap5xb" w:colFirst="0" w:colLast="0"/>
      <w:bookmarkStart w:id="3" w:name="_w1qi8jhvkq1c" w:colFirst="0" w:colLast="0"/>
      <w:bookmarkEnd w:id="2"/>
      <w:bookmarkEnd w:id="3"/>
    </w:p>
    <w:p w14:paraId="3F026F09" w14:textId="77777777" w:rsidR="004243A9" w:rsidRDefault="004243A9" w:rsidP="004243A9">
      <w:pPr>
        <w:rPr>
          <w:lang w:val="en-GB"/>
        </w:rPr>
      </w:pPr>
    </w:p>
    <w:p w14:paraId="1DB693BB" w14:textId="77777777" w:rsidR="004243A9" w:rsidRDefault="004243A9" w:rsidP="004243A9">
      <w:pPr>
        <w:rPr>
          <w:lang w:val="en-GB"/>
        </w:rPr>
      </w:pPr>
    </w:p>
    <w:p w14:paraId="5101A506" w14:textId="77777777" w:rsidR="004243A9" w:rsidRDefault="004243A9" w:rsidP="004243A9">
      <w:pPr>
        <w:rPr>
          <w:lang w:val="en-GB"/>
        </w:rPr>
      </w:pPr>
    </w:p>
    <w:p w14:paraId="102C8CD6" w14:textId="77777777" w:rsidR="0010766C" w:rsidRDefault="0010766C" w:rsidP="004243A9">
      <w:pPr>
        <w:rPr>
          <w:lang w:val="en-GB"/>
        </w:rPr>
      </w:pPr>
    </w:p>
    <w:p w14:paraId="0B6D6769" w14:textId="77777777" w:rsidR="0010766C" w:rsidRDefault="0010766C" w:rsidP="004243A9">
      <w:pPr>
        <w:rPr>
          <w:lang w:val="en-GB"/>
        </w:rPr>
      </w:pPr>
    </w:p>
    <w:p w14:paraId="4719F272" w14:textId="77777777" w:rsidR="0010766C" w:rsidRDefault="0010766C" w:rsidP="004243A9">
      <w:pPr>
        <w:rPr>
          <w:lang w:val="en-GB"/>
        </w:rPr>
      </w:pPr>
    </w:p>
    <w:p w14:paraId="710052B2" w14:textId="77777777" w:rsidR="0010766C" w:rsidRDefault="0010766C" w:rsidP="004243A9">
      <w:pPr>
        <w:rPr>
          <w:lang w:val="en-GB"/>
        </w:rPr>
      </w:pPr>
    </w:p>
    <w:p w14:paraId="7C57DD84" w14:textId="77777777" w:rsidR="0010766C" w:rsidRDefault="0010766C" w:rsidP="004243A9">
      <w:pPr>
        <w:rPr>
          <w:lang w:val="en-GB"/>
        </w:rPr>
      </w:pPr>
    </w:p>
    <w:p w14:paraId="63D641D3" w14:textId="77777777" w:rsidR="004243A9" w:rsidRDefault="004243A9" w:rsidP="004243A9">
      <w:pPr>
        <w:rPr>
          <w:lang w:val="en-GB"/>
        </w:rPr>
      </w:pPr>
    </w:p>
    <w:p w14:paraId="25D442DC" w14:textId="77777777" w:rsidR="004243A9" w:rsidRDefault="004243A9" w:rsidP="004243A9">
      <w:pPr>
        <w:rPr>
          <w:lang w:val="en-GB"/>
        </w:rPr>
      </w:pPr>
    </w:p>
    <w:p w14:paraId="4146FF79" w14:textId="77777777" w:rsidR="00225998" w:rsidRDefault="00225998" w:rsidP="004243A9">
      <w:pPr>
        <w:rPr>
          <w:lang w:val="en-GB"/>
        </w:rPr>
      </w:pPr>
    </w:p>
    <w:p w14:paraId="5689EC0E" w14:textId="77777777" w:rsidR="00225998" w:rsidRDefault="00225998" w:rsidP="004243A9">
      <w:pPr>
        <w:rPr>
          <w:lang w:val="en-GB"/>
        </w:rPr>
      </w:pPr>
    </w:p>
    <w:p w14:paraId="04C800F7" w14:textId="77777777" w:rsidR="00225998" w:rsidRDefault="00225998" w:rsidP="004243A9">
      <w:pPr>
        <w:rPr>
          <w:lang w:val="en-GB"/>
        </w:rPr>
      </w:pPr>
    </w:p>
    <w:p w14:paraId="48D18158" w14:textId="77777777" w:rsidR="00225998" w:rsidRDefault="00225998" w:rsidP="004243A9">
      <w:pPr>
        <w:rPr>
          <w:lang w:val="en-GB"/>
        </w:rPr>
      </w:pPr>
    </w:p>
    <w:p w14:paraId="6A1F7472" w14:textId="77777777" w:rsidR="00225998" w:rsidRDefault="00225998" w:rsidP="004243A9">
      <w:pPr>
        <w:rPr>
          <w:lang w:val="en-GB"/>
        </w:rPr>
      </w:pPr>
    </w:p>
    <w:p w14:paraId="1DA18BD4" w14:textId="77777777" w:rsidR="0010766C" w:rsidRDefault="0010766C" w:rsidP="004243A9">
      <w:pPr>
        <w:rPr>
          <w:lang w:val="en-GB"/>
        </w:rPr>
      </w:pPr>
    </w:p>
    <w:p w14:paraId="546C21D4" w14:textId="77777777" w:rsidR="0010766C" w:rsidRDefault="0010766C" w:rsidP="004243A9">
      <w:pPr>
        <w:rPr>
          <w:lang w:val="en-GB"/>
        </w:rPr>
      </w:pPr>
    </w:p>
    <w:p w14:paraId="55AF9704" w14:textId="77777777" w:rsidR="0010766C" w:rsidRDefault="0010766C" w:rsidP="004243A9">
      <w:pPr>
        <w:rPr>
          <w:lang w:val="en-GB"/>
        </w:rPr>
      </w:pPr>
    </w:p>
    <w:p w14:paraId="002EC761" w14:textId="77777777" w:rsidR="0010766C" w:rsidRDefault="0010766C" w:rsidP="004243A9">
      <w:pPr>
        <w:rPr>
          <w:lang w:val="en-GB"/>
        </w:rPr>
      </w:pPr>
    </w:p>
    <w:p w14:paraId="52070FF3" w14:textId="77777777" w:rsidR="0010766C" w:rsidRDefault="0010766C" w:rsidP="004243A9">
      <w:pPr>
        <w:rPr>
          <w:lang w:val="en-GB"/>
        </w:rPr>
      </w:pPr>
    </w:p>
    <w:p w14:paraId="6AA4B2A3" w14:textId="77777777" w:rsidR="004243A9" w:rsidRPr="004243A9" w:rsidRDefault="004243A9" w:rsidP="004243A9">
      <w:pPr>
        <w:rPr>
          <w:lang w:val="en-GB"/>
        </w:rPr>
      </w:pPr>
    </w:p>
    <w:p w14:paraId="12A63E72" w14:textId="77777777" w:rsidR="001C4023" w:rsidRPr="00F96067" w:rsidRDefault="001C4023" w:rsidP="001C4023">
      <w:pPr>
        <w:rPr>
          <w:lang w:val="en-GB"/>
        </w:rPr>
      </w:pPr>
    </w:p>
    <w:p w14:paraId="23C29008" w14:textId="4C203617" w:rsidR="00DE7803" w:rsidRPr="00F96067" w:rsidRDefault="00DE7803" w:rsidP="00DE7803">
      <w:pPr>
        <w:pStyle w:val="Heading2"/>
        <w:rPr>
          <w:lang w:val="en-GB"/>
        </w:rPr>
      </w:pPr>
      <w:bookmarkStart w:id="4" w:name="_Toc142034918"/>
      <w:r w:rsidRPr="00F96067">
        <w:rPr>
          <w:lang w:val="en-GB"/>
        </w:rPr>
        <w:t>About</w:t>
      </w:r>
      <w:bookmarkEnd w:id="4"/>
    </w:p>
    <w:p w14:paraId="3461286F" w14:textId="77777777" w:rsidR="00EF719D" w:rsidRDefault="00EF719D" w:rsidP="00F96067">
      <w:pPr>
        <w:spacing w:after="240"/>
        <w:rPr>
          <w:lang w:val="en-GB"/>
        </w:rPr>
      </w:pPr>
    </w:p>
    <w:p w14:paraId="4F1871D0" w14:textId="6F234991" w:rsidR="00E2589F" w:rsidRDefault="00160F73" w:rsidP="00F96067">
      <w:pPr>
        <w:spacing w:after="240"/>
        <w:rPr>
          <w:lang w:val="en-GB"/>
        </w:rPr>
      </w:pPr>
      <w:r>
        <w:rPr>
          <w:lang w:val="en-GB"/>
        </w:rPr>
        <w:t xml:space="preserve">The development of BoK content is done by regularly releasing new versions. </w:t>
      </w:r>
      <w:r w:rsidR="00E2589F">
        <w:rPr>
          <w:lang w:val="en-GB"/>
        </w:rPr>
        <w:t xml:space="preserve">A new version is created in the Living Textbook </w:t>
      </w:r>
      <w:r w:rsidR="00E210AC">
        <w:rPr>
          <w:lang w:val="en-GB"/>
        </w:rPr>
        <w:t xml:space="preserve">(LTB) </w:t>
      </w:r>
      <w:r w:rsidR="00E2589F">
        <w:rPr>
          <w:lang w:val="en-GB"/>
        </w:rPr>
        <w:t xml:space="preserve">and </w:t>
      </w:r>
      <w:r w:rsidR="00435D6E">
        <w:rPr>
          <w:lang w:val="en-GB"/>
        </w:rPr>
        <w:t xml:space="preserve">exported to the URL endpoint of the BoK platform, so that the BoK content </w:t>
      </w:r>
      <w:r w:rsidR="00AD74DB">
        <w:rPr>
          <w:lang w:val="en-GB"/>
        </w:rPr>
        <w:t xml:space="preserve">can be made </w:t>
      </w:r>
      <w:r w:rsidR="00435D6E">
        <w:rPr>
          <w:lang w:val="en-GB"/>
        </w:rPr>
        <w:t>available to all UCGIS BoK tools.</w:t>
      </w:r>
    </w:p>
    <w:p w14:paraId="4124FB52" w14:textId="0E33B652" w:rsidR="00E31706" w:rsidRDefault="00EF719D" w:rsidP="00BD392D">
      <w:pPr>
        <w:spacing w:after="240"/>
        <w:rPr>
          <w:lang w:val="en-GB"/>
        </w:rPr>
      </w:pPr>
      <w:r>
        <w:rPr>
          <w:lang w:val="en-GB"/>
        </w:rPr>
        <w:t xml:space="preserve">The </w:t>
      </w:r>
      <w:hyperlink r:id="rId8" w:anchor="/managenew" w:history="1">
        <w:r w:rsidRPr="00EF719D">
          <w:rPr>
            <w:rStyle w:val="Hyperlink"/>
            <w:lang w:val="en-GB"/>
          </w:rPr>
          <w:t>BoK Version management Tool (BVMT)</w:t>
        </w:r>
      </w:hyperlink>
      <w:r>
        <w:rPr>
          <w:lang w:val="en-GB"/>
        </w:rPr>
        <w:t xml:space="preserve"> assists in the transition from one BoK version to another by easily identifying the </w:t>
      </w:r>
      <w:r w:rsidR="00160F73">
        <w:rPr>
          <w:lang w:val="en-GB"/>
        </w:rPr>
        <w:t>differences between two BoK versions</w:t>
      </w:r>
      <w:r w:rsidR="00AD74DB">
        <w:rPr>
          <w:lang w:val="en-GB"/>
        </w:rPr>
        <w:t>, before it is published and installed as new BoK version</w:t>
      </w:r>
      <w:r w:rsidR="00160F73">
        <w:rPr>
          <w:lang w:val="en-GB"/>
        </w:rPr>
        <w:t xml:space="preserve">. In this way, </w:t>
      </w:r>
      <w:r w:rsidR="00735841">
        <w:rPr>
          <w:lang w:val="en-GB"/>
        </w:rPr>
        <w:t xml:space="preserve">basic </w:t>
      </w:r>
      <w:r w:rsidR="00160F73">
        <w:rPr>
          <w:lang w:val="en-GB"/>
        </w:rPr>
        <w:t>checks can be performed on entries in the new BoK</w:t>
      </w:r>
      <w:r w:rsidR="00735841">
        <w:rPr>
          <w:lang w:val="en-GB"/>
        </w:rPr>
        <w:t>, related to the use of concept codes, relationships, etc.</w:t>
      </w:r>
      <w:r w:rsidR="008479F8">
        <w:rPr>
          <w:lang w:val="en-GB"/>
        </w:rPr>
        <w:t xml:space="preserve"> </w:t>
      </w:r>
      <w:r w:rsidR="00AD74DB">
        <w:rPr>
          <w:lang w:val="en-GB"/>
        </w:rPr>
        <w:t xml:space="preserve">Finally, the new BoK version can be published, which automatically makes it available in all tools. </w:t>
      </w:r>
      <w:r w:rsidR="008479F8">
        <w:rPr>
          <w:lang w:val="en-GB"/>
        </w:rPr>
        <w:t>The versioning procedure</w:t>
      </w:r>
      <w:r w:rsidR="00E210AC">
        <w:rPr>
          <w:lang w:val="en-GB"/>
        </w:rPr>
        <w:t xml:space="preserve"> (including LTB functions)</w:t>
      </w:r>
      <w:r w:rsidR="008479F8">
        <w:rPr>
          <w:lang w:val="en-GB"/>
        </w:rPr>
        <w:t xml:space="preserve"> to which the BVMT provides support, is described in a separate document.</w:t>
      </w:r>
    </w:p>
    <w:p w14:paraId="3B8ED88A" w14:textId="37CA3803" w:rsidR="008415FA" w:rsidRPr="00F96067" w:rsidRDefault="00735841" w:rsidP="00BD392D">
      <w:pPr>
        <w:spacing w:after="240"/>
        <w:rPr>
          <w:lang w:val="en-GB"/>
        </w:rPr>
      </w:pPr>
      <w:r>
        <w:rPr>
          <w:lang w:val="en-GB"/>
        </w:rPr>
        <w:t xml:space="preserve">The </w:t>
      </w:r>
      <w:r w:rsidRPr="00735841">
        <w:rPr>
          <w:lang w:val="en-GB"/>
        </w:rPr>
        <w:t>BoK Version management Tool (BVMT)</w:t>
      </w:r>
      <w:r w:rsidR="008415FA" w:rsidRPr="00F96067">
        <w:rPr>
          <w:lang w:val="en-GB"/>
        </w:rPr>
        <w:t xml:space="preserve"> is part of the </w:t>
      </w:r>
      <w:r w:rsidR="00AD74DB">
        <w:rPr>
          <w:lang w:val="en-GB"/>
        </w:rPr>
        <w:t>UCGIS BoK</w:t>
      </w:r>
      <w:r w:rsidR="00AD74DB" w:rsidRPr="00F96067">
        <w:rPr>
          <w:lang w:val="en-GB"/>
        </w:rPr>
        <w:t xml:space="preserve"> </w:t>
      </w:r>
      <w:r w:rsidR="008415FA" w:rsidRPr="00F96067">
        <w:rPr>
          <w:lang w:val="en-GB"/>
        </w:rPr>
        <w:t xml:space="preserve">tool suite, and was developed by the </w:t>
      </w:r>
      <w:hyperlink r:id="rId9" w:history="1">
        <w:r w:rsidR="008415FA" w:rsidRPr="00F96067">
          <w:rPr>
            <w:rStyle w:val="Hyperlink"/>
            <w:lang w:val="en-GB"/>
          </w:rPr>
          <w:t>Geo</w:t>
        </w:r>
        <w:r w:rsidR="00D75984" w:rsidRPr="00F96067">
          <w:rPr>
            <w:rStyle w:val="Hyperlink"/>
            <w:lang w:val="en-GB"/>
          </w:rPr>
          <w:t>s</w:t>
        </w:r>
        <w:r w:rsidR="008415FA" w:rsidRPr="00F96067">
          <w:rPr>
            <w:rStyle w:val="Hyperlink"/>
            <w:lang w:val="en-GB"/>
          </w:rPr>
          <w:t>patial Technologies Research Group</w:t>
        </w:r>
      </w:hyperlink>
      <w:r w:rsidR="008415FA" w:rsidRPr="00F96067">
        <w:rPr>
          <w:lang w:val="en-GB"/>
        </w:rPr>
        <w:t xml:space="preserve"> (GEOTEC) from the </w:t>
      </w:r>
      <w:proofErr w:type="spellStart"/>
      <w:r w:rsidR="008415FA" w:rsidRPr="00F96067">
        <w:rPr>
          <w:lang w:val="en-GB"/>
        </w:rPr>
        <w:t>Universitat</w:t>
      </w:r>
      <w:proofErr w:type="spellEnd"/>
      <w:r w:rsidR="008415FA" w:rsidRPr="00F96067">
        <w:rPr>
          <w:lang w:val="en-GB"/>
        </w:rPr>
        <w:t xml:space="preserve"> </w:t>
      </w:r>
      <w:proofErr w:type="spellStart"/>
      <w:r w:rsidR="008415FA" w:rsidRPr="00F96067">
        <w:rPr>
          <w:lang w:val="en-GB"/>
        </w:rPr>
        <w:t>Jaume</w:t>
      </w:r>
      <w:proofErr w:type="spellEnd"/>
      <w:r w:rsidR="008415FA" w:rsidRPr="00F96067">
        <w:rPr>
          <w:lang w:val="en-GB"/>
        </w:rPr>
        <w:t xml:space="preserve"> I, </w:t>
      </w:r>
      <w:proofErr w:type="spellStart"/>
      <w:r w:rsidR="008415FA" w:rsidRPr="00F96067">
        <w:rPr>
          <w:lang w:val="en-GB"/>
        </w:rPr>
        <w:t>Castelló</w:t>
      </w:r>
      <w:proofErr w:type="spellEnd"/>
      <w:r w:rsidR="008415FA" w:rsidRPr="00F96067">
        <w:rPr>
          <w:lang w:val="en-GB"/>
        </w:rPr>
        <w:t xml:space="preserve"> de la Plana, Spain</w:t>
      </w:r>
      <w:r>
        <w:rPr>
          <w:lang w:val="en-GB"/>
        </w:rPr>
        <w:t xml:space="preserve">, with support by </w:t>
      </w:r>
      <w:hyperlink r:id="rId10" w:history="1">
        <w:r w:rsidR="00BD392D" w:rsidRPr="00D83D3B">
          <w:rPr>
            <w:rStyle w:val="Hyperlink"/>
            <w:lang w:val="en-GB"/>
          </w:rPr>
          <w:t>University of Twente, Faculty of Geo-Information Science and Earth Observation (ITC)</w:t>
        </w:r>
      </w:hyperlink>
      <w:r w:rsidR="00BD392D">
        <w:rPr>
          <w:lang w:val="en-GB"/>
        </w:rPr>
        <w:t>,</w:t>
      </w:r>
      <w:r w:rsidR="00BD392D" w:rsidRPr="00BD392D">
        <w:rPr>
          <w:lang w:val="en-GB"/>
        </w:rPr>
        <w:t xml:space="preserve"> The Netherlands</w:t>
      </w:r>
    </w:p>
    <w:p w14:paraId="4973BFB0" w14:textId="77777777" w:rsidR="00ED0064" w:rsidRDefault="00ED0064" w:rsidP="00322725">
      <w:pPr>
        <w:spacing w:after="240"/>
        <w:rPr>
          <w:lang w:val="en-GB"/>
        </w:rPr>
      </w:pPr>
    </w:p>
    <w:p w14:paraId="7FC33F64" w14:textId="77777777" w:rsidR="00225998" w:rsidRDefault="00225998" w:rsidP="00322725">
      <w:pPr>
        <w:spacing w:after="240"/>
        <w:rPr>
          <w:lang w:val="en-GB"/>
        </w:rPr>
      </w:pPr>
    </w:p>
    <w:p w14:paraId="7F3C1944" w14:textId="77777777" w:rsidR="008479F8" w:rsidRDefault="008479F8" w:rsidP="00322725">
      <w:pPr>
        <w:spacing w:after="240"/>
        <w:rPr>
          <w:lang w:val="en-GB"/>
        </w:rPr>
      </w:pPr>
    </w:p>
    <w:p w14:paraId="125DD7EA" w14:textId="77777777" w:rsidR="00225998" w:rsidRDefault="00225998" w:rsidP="00322725">
      <w:pPr>
        <w:spacing w:after="240"/>
        <w:rPr>
          <w:lang w:val="en-GB"/>
        </w:rPr>
      </w:pPr>
    </w:p>
    <w:p w14:paraId="60419E14" w14:textId="77777777" w:rsidR="00B803FA" w:rsidRDefault="00B803FA" w:rsidP="00322725">
      <w:pPr>
        <w:spacing w:after="240"/>
        <w:rPr>
          <w:lang w:val="en-GB"/>
        </w:rPr>
      </w:pPr>
    </w:p>
    <w:p w14:paraId="18F66165" w14:textId="77777777" w:rsidR="00B803FA" w:rsidRDefault="00B803FA" w:rsidP="00322725">
      <w:pPr>
        <w:spacing w:after="240"/>
        <w:rPr>
          <w:lang w:val="en-GB"/>
        </w:rPr>
      </w:pPr>
    </w:p>
    <w:p w14:paraId="73C6CD02" w14:textId="77777777" w:rsidR="00B803FA" w:rsidRDefault="00B803FA" w:rsidP="00322725">
      <w:pPr>
        <w:spacing w:after="240"/>
        <w:rPr>
          <w:lang w:val="en-GB"/>
        </w:rPr>
      </w:pPr>
    </w:p>
    <w:p w14:paraId="01B8975F" w14:textId="77777777" w:rsidR="00225998" w:rsidRDefault="00225998" w:rsidP="00322725">
      <w:pPr>
        <w:spacing w:after="240"/>
        <w:rPr>
          <w:lang w:val="en-GB"/>
        </w:rPr>
      </w:pPr>
    </w:p>
    <w:p w14:paraId="78A7D970" w14:textId="2F784DEA" w:rsidR="00B803FA" w:rsidRDefault="00B803FA">
      <w:pPr>
        <w:rPr>
          <w:b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51342AD8" w14:textId="47CD22C1" w:rsidR="00625F94" w:rsidRPr="008479F8" w:rsidRDefault="00625F94" w:rsidP="00625F94">
      <w:pPr>
        <w:pStyle w:val="Heading2"/>
        <w:rPr>
          <w:lang w:val="en-GB"/>
        </w:rPr>
      </w:pPr>
      <w:bookmarkStart w:id="5" w:name="_Toc142034919"/>
      <w:commentRangeStart w:id="6"/>
      <w:r w:rsidRPr="008479F8">
        <w:rPr>
          <w:lang w:val="en-GB"/>
        </w:rPr>
        <w:lastRenderedPageBreak/>
        <w:t>Tool Login</w:t>
      </w:r>
      <w:r w:rsidR="00437E43" w:rsidRPr="008479F8">
        <w:rPr>
          <w:lang w:val="en-GB"/>
        </w:rPr>
        <w:t xml:space="preserve"> </w:t>
      </w:r>
      <w:commentRangeEnd w:id="6"/>
      <w:r w:rsidR="001A52A2">
        <w:rPr>
          <w:rStyle w:val="CommentReference"/>
          <w:b w:val="0"/>
        </w:rPr>
        <w:commentReference w:id="6"/>
      </w:r>
      <w:bookmarkEnd w:id="5"/>
    </w:p>
    <w:p w14:paraId="33EF79AF" w14:textId="2E85C633" w:rsidR="001115FF" w:rsidRDefault="00136BF5" w:rsidP="001115FF">
      <w:pPr>
        <w:spacing w:after="240"/>
      </w:pPr>
      <w:r w:rsidRPr="00F96067">
        <w:rPr>
          <w:lang w:val="en-GB"/>
        </w:rPr>
        <w:t xml:space="preserve">The </w:t>
      </w:r>
      <w:r w:rsidR="00F96067" w:rsidRPr="00F96067">
        <w:rPr>
          <w:lang w:val="en-GB"/>
        </w:rPr>
        <w:t>B</w:t>
      </w:r>
      <w:r w:rsidR="005E0D65">
        <w:rPr>
          <w:lang w:val="en-GB"/>
        </w:rPr>
        <w:t>VMT</w:t>
      </w:r>
      <w:r w:rsidR="00305D73" w:rsidRPr="00F96067">
        <w:rPr>
          <w:lang w:val="en-GB"/>
        </w:rPr>
        <w:t xml:space="preserve"> </w:t>
      </w:r>
      <w:r w:rsidRPr="00F96067">
        <w:rPr>
          <w:lang w:val="en-GB"/>
        </w:rPr>
        <w:t xml:space="preserve">has </w:t>
      </w:r>
      <w:r w:rsidR="005E0D65">
        <w:rPr>
          <w:lang w:val="en-GB"/>
        </w:rPr>
        <w:t>only</w:t>
      </w:r>
      <w:r w:rsidRPr="00F96067">
        <w:rPr>
          <w:lang w:val="en-GB"/>
        </w:rPr>
        <w:t xml:space="preserve"> registered users</w:t>
      </w:r>
      <w:r w:rsidR="00305D73" w:rsidRPr="00F96067">
        <w:rPr>
          <w:lang w:val="en-GB"/>
        </w:rPr>
        <w:t>.</w:t>
      </w:r>
      <w:r w:rsidR="00FB51DE" w:rsidRPr="00F96067">
        <w:rPr>
          <w:lang w:val="en-GB"/>
        </w:rPr>
        <w:t xml:space="preserve"> </w:t>
      </w:r>
      <w:r w:rsidR="001115FF">
        <w:t xml:space="preserve">A </w:t>
      </w:r>
      <w:proofErr w:type="spellStart"/>
      <w:r w:rsidR="001115FF">
        <w:t>registered</w:t>
      </w:r>
      <w:proofErr w:type="spellEnd"/>
      <w:r w:rsidR="001115FF">
        <w:t xml:space="preserve"> </w:t>
      </w:r>
      <w:proofErr w:type="spellStart"/>
      <w:r w:rsidR="001115FF">
        <w:t>user</w:t>
      </w:r>
      <w:proofErr w:type="spellEnd"/>
      <w:r w:rsidR="001A52A2">
        <w:t xml:space="preserve"> </w:t>
      </w:r>
      <w:proofErr w:type="spellStart"/>
      <w:r w:rsidR="001A52A2">
        <w:t>with</w:t>
      </w:r>
      <w:proofErr w:type="spellEnd"/>
      <w:r w:rsidR="001A52A2">
        <w:t xml:space="preserve"> </w:t>
      </w:r>
      <w:proofErr w:type="spellStart"/>
      <w:r w:rsidR="001A52A2">
        <w:t>privileges</w:t>
      </w:r>
      <w:proofErr w:type="spellEnd"/>
      <w:r w:rsidR="001115FF">
        <w:t xml:space="preserve"> </w:t>
      </w:r>
      <w:proofErr w:type="spellStart"/>
      <w:r w:rsidR="001115FF">
        <w:t>needs</w:t>
      </w:r>
      <w:proofErr w:type="spellEnd"/>
      <w:r w:rsidR="001115FF">
        <w:t xml:space="preserve"> to </w:t>
      </w:r>
      <w:proofErr w:type="spellStart"/>
      <w:r w:rsidR="001115FF">
        <w:t>log</w:t>
      </w:r>
      <w:proofErr w:type="spellEnd"/>
      <w:r w:rsidR="001115FF">
        <w:t xml:space="preserve"> in </w:t>
      </w:r>
      <w:proofErr w:type="spellStart"/>
      <w:r w:rsidR="001115FF">
        <w:t>and</w:t>
      </w:r>
      <w:proofErr w:type="spellEnd"/>
      <w:r w:rsidR="001115FF">
        <w:t xml:space="preserve"> </w:t>
      </w:r>
      <w:proofErr w:type="spellStart"/>
      <w:r w:rsidR="001115FF">
        <w:t>hereby</w:t>
      </w:r>
      <w:proofErr w:type="spellEnd"/>
      <w:r w:rsidR="001115FF">
        <w:t xml:space="preserve"> </w:t>
      </w:r>
      <w:proofErr w:type="spellStart"/>
      <w:r w:rsidR="001115FF">
        <w:t>gains</w:t>
      </w:r>
      <w:proofErr w:type="spellEnd"/>
      <w:r w:rsidR="001115FF">
        <w:t xml:space="preserve"> </w:t>
      </w:r>
      <w:proofErr w:type="spellStart"/>
      <w:r w:rsidR="001115FF">
        <w:t>access</w:t>
      </w:r>
      <w:proofErr w:type="spellEnd"/>
      <w:r w:rsidR="001115FF">
        <w:t xml:space="preserve"> to </w:t>
      </w:r>
      <w:proofErr w:type="spellStart"/>
      <w:r w:rsidR="001115FF">
        <w:t>additional</w:t>
      </w:r>
      <w:proofErr w:type="spellEnd"/>
      <w:r w:rsidR="001115FF">
        <w:t xml:space="preserve"> </w:t>
      </w:r>
      <w:proofErr w:type="spellStart"/>
      <w:r w:rsidR="001115FF">
        <w:t>functionalities</w:t>
      </w:r>
      <w:proofErr w:type="spellEnd"/>
      <w:r w:rsidR="001115FF">
        <w:t>.</w:t>
      </w:r>
    </w:p>
    <w:p w14:paraId="7A668B2D" w14:textId="77777777" w:rsidR="00C37E21" w:rsidRDefault="00A81826" w:rsidP="00C37E21">
      <w:pPr>
        <w:spacing w:after="240"/>
      </w:pPr>
      <w:r w:rsidRPr="00F96067">
        <w:rPr>
          <w:lang w:val="en-GB"/>
        </w:rPr>
        <w:t xml:space="preserve">Figure </w:t>
      </w:r>
      <w:r w:rsidR="005441F0">
        <w:rPr>
          <w:lang w:val="en-GB"/>
        </w:rPr>
        <w:t>1</w:t>
      </w:r>
      <w:r w:rsidR="0041572B" w:rsidRPr="00F96067">
        <w:rPr>
          <w:lang w:val="en-GB"/>
        </w:rPr>
        <w:t xml:space="preserve"> shows </w:t>
      </w:r>
      <w:r w:rsidR="00625F94" w:rsidRPr="00F96067">
        <w:rPr>
          <w:lang w:val="en-GB"/>
        </w:rPr>
        <w:t xml:space="preserve">the login page </w:t>
      </w:r>
      <w:r w:rsidR="0052790E" w:rsidRPr="00F96067">
        <w:rPr>
          <w:lang w:val="en-GB"/>
        </w:rPr>
        <w:t xml:space="preserve">from all </w:t>
      </w:r>
      <w:r w:rsidR="001115FF">
        <w:rPr>
          <w:lang w:val="en-GB"/>
        </w:rPr>
        <w:t>UCGIS</w:t>
      </w:r>
      <w:r w:rsidR="0052790E" w:rsidRPr="00F96067">
        <w:rPr>
          <w:lang w:val="en-GB"/>
        </w:rPr>
        <w:t xml:space="preserve"> Bok-related tools</w:t>
      </w:r>
      <w:r w:rsidR="008532C1" w:rsidRPr="00F96067">
        <w:rPr>
          <w:lang w:val="en-GB"/>
        </w:rPr>
        <w:t xml:space="preserve">, including </w:t>
      </w:r>
      <w:r w:rsidR="005E0D65">
        <w:rPr>
          <w:lang w:val="en-GB"/>
        </w:rPr>
        <w:t>BVMT</w:t>
      </w:r>
      <w:r w:rsidR="0052790E" w:rsidRPr="00F96067">
        <w:rPr>
          <w:lang w:val="en-GB"/>
        </w:rPr>
        <w:t xml:space="preserve">. If you have </w:t>
      </w:r>
      <w:r w:rsidR="0052790E" w:rsidRPr="00C37E21">
        <w:t>an account</w:t>
      </w:r>
      <w:r w:rsidR="009D5EC9" w:rsidRPr="00C37E21">
        <w:t>,</w:t>
      </w:r>
      <w:r w:rsidR="0052790E" w:rsidRPr="00C37E21">
        <w:t xml:space="preserve"> type in your email (1), your password (2) and </w:t>
      </w:r>
      <w:proofErr w:type="spellStart"/>
      <w:r w:rsidR="0052790E" w:rsidRPr="00C37E21">
        <w:t>click</w:t>
      </w:r>
      <w:proofErr w:type="spellEnd"/>
      <w:r w:rsidR="0052790E" w:rsidRPr="00C37E21">
        <w:t xml:space="preserve"> </w:t>
      </w:r>
      <w:proofErr w:type="spellStart"/>
      <w:r w:rsidR="0052790E" w:rsidRPr="00C37E21">
        <w:t>button</w:t>
      </w:r>
      <w:proofErr w:type="spellEnd"/>
      <w:r w:rsidR="0052790E" w:rsidRPr="00C37E21">
        <w:t xml:space="preserve"> ‘</w:t>
      </w:r>
      <w:proofErr w:type="spellStart"/>
      <w:r w:rsidR="0052790E" w:rsidRPr="00C37E21">
        <w:t>Login</w:t>
      </w:r>
      <w:proofErr w:type="spellEnd"/>
      <w:r w:rsidR="0052790E" w:rsidRPr="00C37E21">
        <w:t>’ (3).</w:t>
      </w:r>
      <w:bookmarkStart w:id="7" w:name="_Ref22809537"/>
      <w:bookmarkStart w:id="8" w:name="_Ref22809507"/>
    </w:p>
    <w:p w14:paraId="1B8F4D78" w14:textId="5478032E" w:rsidR="001A52A2" w:rsidRPr="00C37E21" w:rsidRDefault="00C37E21" w:rsidP="00C37E21">
      <w:pPr>
        <w:spacing w:after="240"/>
      </w:pPr>
      <w:r>
        <w:rPr>
          <w:noProof/>
          <w:lang w:val="en-GB"/>
        </w:rPr>
        <w:drawing>
          <wp:anchor distT="0" distB="0" distL="114300" distR="114300" simplePos="0" relativeHeight="251789824" behindDoc="0" locked="0" layoutInCell="1" allowOverlap="1" wp14:anchorId="4952EC8D" wp14:editId="1A272802">
            <wp:simplePos x="0" y="0"/>
            <wp:positionH relativeFrom="column">
              <wp:posOffset>3602502</wp:posOffset>
            </wp:positionH>
            <wp:positionV relativeFrom="paragraph">
              <wp:posOffset>3229388</wp:posOffset>
            </wp:positionV>
            <wp:extent cx="1305169" cy="369536"/>
            <wp:effectExtent l="0" t="0" r="3175" b="0"/>
            <wp:wrapNone/>
            <wp:docPr id="10216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0302" name="Picture 102167030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69" cy="36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7F0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95FBA2" wp14:editId="5BF8ECF6">
                <wp:simplePos x="0" y="0"/>
                <wp:positionH relativeFrom="column">
                  <wp:posOffset>374650</wp:posOffset>
                </wp:positionH>
                <wp:positionV relativeFrom="paragraph">
                  <wp:posOffset>4286250</wp:posOffset>
                </wp:positionV>
                <wp:extent cx="5171440" cy="635"/>
                <wp:effectExtent l="0" t="0" r="0" b="12065"/>
                <wp:wrapTopAndBottom/>
                <wp:docPr id="825451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E5B00" w14:textId="1D16C509" w:rsidR="002857F0" w:rsidRPr="00A01EAC" w:rsidRDefault="002857F0" w:rsidP="002857F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F188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C92474">
                              <w:t xml:space="preserve">UCGIS Tools </w:t>
                            </w:r>
                            <w:proofErr w:type="spellStart"/>
                            <w:r w:rsidRPr="00C92474">
                              <w:t>login</w:t>
                            </w:r>
                            <w:proofErr w:type="spellEnd"/>
                            <w:r w:rsidRPr="00C92474">
                              <w:t xml:space="preserve"> </w:t>
                            </w:r>
                            <w:proofErr w:type="spellStart"/>
                            <w:r w:rsidRPr="00C92474"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5FB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5pt;margin-top:337.5pt;width:407.2pt;height:.0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" stroked="f">
                <v:textbox style="mso-fit-shape-to-text:t" inset="0,0,0,0">
                  <w:txbxContent>
                    <w:p w14:paraId="2BFE5B00" w14:textId="1D16C509" w:rsidR="002857F0" w:rsidRPr="00A01EAC" w:rsidRDefault="002857F0" w:rsidP="002857F0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F188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C92474">
                        <w:t xml:space="preserve">UCGIS Tools </w:t>
                      </w:r>
                      <w:proofErr w:type="spellStart"/>
                      <w:r w:rsidRPr="00C92474">
                        <w:t>login</w:t>
                      </w:r>
                      <w:proofErr w:type="spellEnd"/>
                      <w:r w:rsidRPr="00C92474">
                        <w:t xml:space="preserve"> </w:t>
                      </w:r>
                      <w:proofErr w:type="spellStart"/>
                      <w:r w:rsidRPr="00C92474">
                        <w:t>page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52A2">
        <w:rPr>
          <w:noProof/>
          <w:lang w:val="en-GB"/>
        </w:rPr>
        <w:drawing>
          <wp:anchor distT="0" distB="0" distL="114300" distR="114300" simplePos="0" relativeHeight="251710976" behindDoc="0" locked="0" layoutInCell="1" allowOverlap="1" wp14:anchorId="77B4B455" wp14:editId="3AE3F9DE">
            <wp:simplePos x="0" y="0"/>
            <wp:positionH relativeFrom="column">
              <wp:posOffset>374650</wp:posOffset>
            </wp:positionH>
            <wp:positionV relativeFrom="paragraph">
              <wp:posOffset>551815</wp:posOffset>
            </wp:positionV>
            <wp:extent cx="5171440" cy="3677285"/>
            <wp:effectExtent l="0" t="0" r="0" b="5715"/>
            <wp:wrapTopAndBottom/>
            <wp:docPr id="105417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19" name="Imagen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56DE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655C902D" wp14:editId="01AC7FC9">
                <wp:simplePos x="0" y="0"/>
                <wp:positionH relativeFrom="column">
                  <wp:posOffset>2690417</wp:posOffset>
                </wp:positionH>
                <wp:positionV relativeFrom="paragraph">
                  <wp:posOffset>2424668</wp:posOffset>
                </wp:positionV>
                <wp:extent cx="210867" cy="208981"/>
                <wp:effectExtent l="19050" t="0" r="17780" b="76835"/>
                <wp:wrapTopAndBottom/>
                <wp:docPr id="201488460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67" cy="208981"/>
                          <a:chOff x="-39692" y="-261523"/>
                          <a:chExt cx="288409" cy="285805"/>
                        </a:xfrm>
                      </wpg:grpSpPr>
                      <wps:wsp>
                        <wps:cNvPr id="696254998" name="Elipse 86"/>
                        <wps:cNvSpPr/>
                        <wps:spPr>
                          <a:xfrm>
                            <a:off x="0" y="-224440"/>
                            <a:ext cx="248717" cy="24872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2C461" w14:textId="77777777" w:rsidR="001115FF" w:rsidRPr="004B4205" w:rsidRDefault="001115FF" w:rsidP="001115F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315029" name="Cuadro de texto 87"/>
                        <wps:cNvSpPr txBox="1"/>
                        <wps:spPr>
                          <a:xfrm>
                            <a:off x="-39692" y="-261523"/>
                            <a:ext cx="277977" cy="27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5AF18" w14:textId="77777777" w:rsidR="001115FF" w:rsidRPr="00F14E9D" w:rsidRDefault="001115FF" w:rsidP="001115F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F14E9D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C902D" id="Grupo 82" o:spid="_x0000_s1027" style="position:absolute;left:0;text-align:left;margin-left:211.85pt;margin-top:190.9pt;width:16.6pt;height:16.45pt;z-index:251713024" coordorigin="-39692,-261523" coordsize="288409,285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">
                <v:oval id="Elipse 86" o:spid="_x0000_s1028" style="position:absolute;top:-224440;width:248717;height:2487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" fillcolor="#ffc000" stroked="f">
                  <v:shadow on="t" color="black" opacity="22937f" origin=",.5" offset="0,.63889mm"/>
                  <v:textbox>
                    <w:txbxContent>
                      <w:p w14:paraId="4F32C461" w14:textId="77777777" w:rsidR="001115FF" w:rsidRPr="004B4205" w:rsidRDefault="001115FF" w:rsidP="001115F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87" o:spid="_x0000_s1029" type="#_x0000_t202" style="position:absolute;left:-39692;top:-261523;width:277977;height:2779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" filled="f" stroked="f" strokeweight=".5pt">
                  <v:textbox>
                    <w:txbxContent>
                      <w:p w14:paraId="6CC5AF18" w14:textId="77777777" w:rsidR="001115FF" w:rsidRPr="00F14E9D" w:rsidRDefault="001115FF" w:rsidP="001115F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</w:rPr>
                        </w:pPr>
                        <w:r w:rsidRPr="00F14E9D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7"/>
      <w:bookmarkEnd w:id="8"/>
      <w:r w:rsidR="001A52A2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45F6B786" wp14:editId="1CF6A9EB">
                <wp:simplePos x="0" y="0"/>
                <wp:positionH relativeFrom="column">
                  <wp:posOffset>1463284</wp:posOffset>
                </wp:positionH>
                <wp:positionV relativeFrom="paragraph">
                  <wp:posOffset>3020011</wp:posOffset>
                </wp:positionV>
                <wp:extent cx="240718" cy="240730"/>
                <wp:effectExtent l="19050" t="0" r="0" b="45085"/>
                <wp:wrapTopAndBottom/>
                <wp:docPr id="526547714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18" cy="240730"/>
                          <a:chOff x="-39692" y="-261750"/>
                          <a:chExt cx="329558" cy="329576"/>
                        </a:xfrm>
                      </wpg:grpSpPr>
                      <wps:wsp>
                        <wps:cNvPr id="1084107771" name="Elipse 92"/>
                        <wps:cNvSpPr/>
                        <wps:spPr>
                          <a:xfrm>
                            <a:off x="0" y="-224677"/>
                            <a:ext cx="248718" cy="24871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3B019" w14:textId="77777777" w:rsidR="001115FF" w:rsidRPr="004B4205" w:rsidRDefault="001115FF" w:rsidP="001115F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740371" name="Cuadro de texto 93"/>
                        <wps:cNvSpPr txBox="1"/>
                        <wps:spPr>
                          <a:xfrm>
                            <a:off x="-39692" y="-261750"/>
                            <a:ext cx="329558" cy="329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95A71" w14:textId="77777777" w:rsidR="001115FF" w:rsidRPr="00F14E9D" w:rsidRDefault="001115FF" w:rsidP="001115F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6B786" id="Grupo 91" o:spid="_x0000_s1030" style="position:absolute;left:0;text-align:left;margin-left:115.2pt;margin-top:237.8pt;width:18.95pt;height:18.95pt;z-index:251715072" coordorigin="-39692,-261750" coordsize="329558,3295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">
                <v:oval id="Elipse 92" o:spid="_x0000_s1031" style="position:absolute;top:-224677;width:248718;height:248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" fillcolor="#ffc000" stroked="f">
                  <v:shadow on="t" color="black" opacity="22937f" origin=",.5" offset="0,.63889mm"/>
                  <v:textbox>
                    <w:txbxContent>
                      <w:p w14:paraId="7303B019" w14:textId="77777777" w:rsidR="001115FF" w:rsidRPr="004B4205" w:rsidRDefault="001115FF" w:rsidP="001115F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3" o:spid="_x0000_s1032" type="#_x0000_t202" style="position:absolute;left:-39692;top:-261750;width:329558;height:329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" filled="f" stroked="f" strokeweight=".5pt">
                  <v:textbox>
                    <w:txbxContent>
                      <w:p w14:paraId="42E95A71" w14:textId="77777777" w:rsidR="001115FF" w:rsidRPr="00F14E9D" w:rsidRDefault="001115FF" w:rsidP="001115F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52A2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0B363E59" wp14:editId="7C961889">
                <wp:simplePos x="0" y="0"/>
                <wp:positionH relativeFrom="column">
                  <wp:posOffset>3020988</wp:posOffset>
                </wp:positionH>
                <wp:positionV relativeFrom="paragraph">
                  <wp:posOffset>2490236</wp:posOffset>
                </wp:positionV>
                <wp:extent cx="240718" cy="240729"/>
                <wp:effectExtent l="19050" t="0" r="0" b="45085"/>
                <wp:wrapTopAndBottom/>
                <wp:docPr id="461257720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18" cy="240729"/>
                          <a:chOff x="-39692" y="-261748"/>
                          <a:chExt cx="329558" cy="329575"/>
                        </a:xfrm>
                      </wpg:grpSpPr>
                      <wps:wsp>
                        <wps:cNvPr id="1654169838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1AC35" w14:textId="77777777" w:rsidR="001115FF" w:rsidRPr="004B4205" w:rsidRDefault="001115FF" w:rsidP="001115F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393681" name="Cuadro de texto 90"/>
                        <wps:cNvSpPr txBox="1"/>
                        <wps:spPr>
                          <a:xfrm>
                            <a:off x="-39692" y="-261748"/>
                            <a:ext cx="329558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DAA87" w14:textId="77777777" w:rsidR="001115FF" w:rsidRPr="00F14E9D" w:rsidRDefault="001115FF" w:rsidP="001115F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63E59" id="Grupo 88" o:spid="_x0000_s1033" style="position:absolute;left:0;text-align:left;margin-left:237.85pt;margin-top:196.1pt;width:18.95pt;height:18.95pt;z-index:251714048;mso-width-relative:margin;mso-height-relative:margin" coordorigin="-39692,-261748" coordsize="329558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">
                <v:oval id="Elipse 89" o:spid="_x0000_s1034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" fillcolor="#ffc000" stroked="f">
                  <v:shadow on="t" color="black" opacity="22937f" origin=",.5" offset="0,.63889mm"/>
                  <v:textbox>
                    <w:txbxContent>
                      <w:p w14:paraId="5161AC35" w14:textId="77777777" w:rsidR="001115FF" w:rsidRPr="004B4205" w:rsidRDefault="001115FF" w:rsidP="001115F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35" type="#_x0000_t202" style="position:absolute;left:-39692;top:-261748;width:329558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" filled="f" stroked="f" strokeweight=".5pt">
                  <v:textbox>
                    <w:txbxContent>
                      <w:p w14:paraId="5E5DAA87" w14:textId="77777777" w:rsidR="001115FF" w:rsidRPr="00F14E9D" w:rsidRDefault="001115FF" w:rsidP="001115F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9" w:name="_Home_page"/>
      <w:bookmarkEnd w:id="9"/>
      <w:r w:rsidR="001A52A2">
        <w:rPr>
          <w:lang w:val="en-GB"/>
        </w:rPr>
        <w:br w:type="page"/>
      </w:r>
    </w:p>
    <w:p w14:paraId="787507EA" w14:textId="174DB7C2" w:rsidR="0043734A" w:rsidRPr="008479F8" w:rsidRDefault="005F7B41">
      <w:pPr>
        <w:pStyle w:val="Heading2"/>
        <w:rPr>
          <w:lang w:val="en-GB"/>
        </w:rPr>
      </w:pPr>
      <w:bookmarkStart w:id="10" w:name="_Toc142034920"/>
      <w:r w:rsidRPr="008479F8">
        <w:rPr>
          <w:lang w:val="en-GB"/>
        </w:rPr>
        <w:lastRenderedPageBreak/>
        <w:t>Comparing BoK versions</w:t>
      </w:r>
      <w:bookmarkEnd w:id="10"/>
    </w:p>
    <w:p w14:paraId="565035F6" w14:textId="77777777" w:rsidR="005F7B41" w:rsidRPr="005F7B41" w:rsidRDefault="005F7B41" w:rsidP="005F7B41">
      <w:pPr>
        <w:rPr>
          <w:lang w:val="en-GB"/>
        </w:rPr>
      </w:pPr>
    </w:p>
    <w:p w14:paraId="26281C0C" w14:textId="25A52690" w:rsidR="00351C25" w:rsidRDefault="002857F0" w:rsidP="00351C25">
      <w:pPr>
        <w:spacing w:after="24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_Ref141960658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ins w:id="11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2</w:t>
        </w:r>
      </w:ins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51C25">
        <w:rPr>
          <w:lang w:val="en-GB"/>
        </w:rPr>
        <w:t>shows</w:t>
      </w:r>
      <w:r w:rsidR="0036621D" w:rsidRPr="00F96067">
        <w:rPr>
          <w:lang w:val="en-GB"/>
        </w:rPr>
        <w:t xml:space="preserve"> </w:t>
      </w:r>
      <w:r w:rsidR="00D619F7">
        <w:rPr>
          <w:lang w:val="en-GB"/>
        </w:rPr>
        <w:t>B</w:t>
      </w:r>
      <w:r w:rsidR="005E0D65">
        <w:rPr>
          <w:lang w:val="en-GB"/>
        </w:rPr>
        <w:t>VMT</w:t>
      </w:r>
      <w:r w:rsidR="00C679D2" w:rsidRPr="00F96067">
        <w:rPr>
          <w:lang w:val="en-GB"/>
        </w:rPr>
        <w:t xml:space="preserve">’s </w:t>
      </w:r>
      <w:r w:rsidR="005E0D65">
        <w:rPr>
          <w:lang w:val="en-GB"/>
        </w:rPr>
        <w:t xml:space="preserve">BoK comparison </w:t>
      </w:r>
      <w:r w:rsidR="00B5431E">
        <w:rPr>
          <w:lang w:val="en-GB"/>
        </w:rPr>
        <w:t>view</w:t>
      </w:r>
      <w:r w:rsidR="00C679D2" w:rsidRPr="00F96067">
        <w:rPr>
          <w:lang w:val="en-GB"/>
        </w:rPr>
        <w:t xml:space="preserve"> </w:t>
      </w:r>
      <w:r w:rsidR="00D619F7">
        <w:rPr>
          <w:lang w:val="en-GB"/>
        </w:rPr>
        <w:t>for a logged in user</w:t>
      </w:r>
      <w:r w:rsidR="00E474D2" w:rsidRPr="00F96067">
        <w:rPr>
          <w:lang w:val="en-GB"/>
        </w:rPr>
        <w:t xml:space="preserve">. </w:t>
      </w:r>
      <w:r w:rsidR="00351C25">
        <w:rPr>
          <w:lang w:val="en-GB"/>
        </w:rPr>
        <w:t xml:space="preserve">It lists the totals of items in the current BoK at the left and those in the newly created BoK </w:t>
      </w:r>
      <w:r w:rsidR="0062394A">
        <w:rPr>
          <w:lang w:val="en-GB"/>
        </w:rPr>
        <w:t xml:space="preserve">(“draft BoK version”) </w:t>
      </w:r>
      <w:r w:rsidR="00351C25">
        <w:rPr>
          <w:lang w:val="en-GB"/>
        </w:rPr>
        <w:t xml:space="preserve">on the right. The differences are shown in brackets. </w:t>
      </w:r>
    </w:p>
    <w:p w14:paraId="258B7B2D" w14:textId="03518754" w:rsidR="00CA6DDC" w:rsidRDefault="00CA6DDC" w:rsidP="00D619F7">
      <w:pPr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t>By comparing the two BoK</w:t>
      </w:r>
      <w:r w:rsidR="0062394A">
        <w:rPr>
          <w:color w:val="404040" w:themeColor="text1" w:themeTint="BF"/>
          <w:lang w:val="en-GB"/>
        </w:rPr>
        <w:t xml:space="preserve"> versions</w:t>
      </w:r>
      <w:r>
        <w:rPr>
          <w:color w:val="404040" w:themeColor="text1" w:themeTint="BF"/>
          <w:lang w:val="en-GB"/>
        </w:rPr>
        <w:t xml:space="preserve">, checks can be performed on whether the adding and deleting of topics in the new BoK </w:t>
      </w:r>
      <w:r w:rsidR="0062394A">
        <w:rPr>
          <w:color w:val="404040" w:themeColor="text1" w:themeTint="BF"/>
          <w:lang w:val="en-GB"/>
        </w:rPr>
        <w:t xml:space="preserve">were </w:t>
      </w:r>
      <w:r>
        <w:rPr>
          <w:color w:val="404040" w:themeColor="text1" w:themeTint="BF"/>
          <w:lang w:val="en-GB"/>
        </w:rPr>
        <w:t xml:space="preserve">performed correctly. This assists in cleaning the Master BoK </w:t>
      </w:r>
      <w:r w:rsidR="00B05823">
        <w:rPr>
          <w:color w:val="404040" w:themeColor="text1" w:themeTint="BF"/>
          <w:lang w:val="en-GB"/>
        </w:rPr>
        <w:t xml:space="preserve">version </w:t>
      </w:r>
      <w:r>
        <w:rPr>
          <w:color w:val="404040" w:themeColor="text1" w:themeTint="BF"/>
          <w:lang w:val="en-GB"/>
        </w:rPr>
        <w:t>in LTB</w:t>
      </w:r>
      <w:r w:rsidR="00B05823">
        <w:rPr>
          <w:color w:val="404040" w:themeColor="text1" w:themeTint="BF"/>
          <w:lang w:val="en-GB"/>
        </w:rPr>
        <w:t>.</w:t>
      </w:r>
    </w:p>
    <w:p w14:paraId="513AB9D6" w14:textId="4B5BF930" w:rsidR="00BD2C2F" w:rsidRPr="00351C25" w:rsidRDefault="00351C25" w:rsidP="00D619F7">
      <w:pPr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t xml:space="preserve">If the LTB BoK Master needs more cleaning, select ‘Discard’ and </w:t>
      </w:r>
      <w:r w:rsidR="00E210AC">
        <w:rPr>
          <w:color w:val="404040" w:themeColor="text1" w:themeTint="BF"/>
          <w:lang w:val="en-GB"/>
        </w:rPr>
        <w:t>perform the necessary edits to the BoK in LTB</w:t>
      </w:r>
      <w:r>
        <w:rPr>
          <w:color w:val="404040" w:themeColor="text1" w:themeTint="BF"/>
          <w:lang w:val="en-GB"/>
        </w:rPr>
        <w:t xml:space="preserve">. If no cleaning is needed, select ‘Publish’. </w:t>
      </w:r>
      <w:r w:rsidR="00B05823">
        <w:rPr>
          <w:color w:val="404040" w:themeColor="text1" w:themeTint="BF"/>
          <w:lang w:val="en-GB"/>
        </w:rPr>
        <w:t xml:space="preserve">This will publish and install the draft BoK version as new version of the BoK, available via the BoK Visualization and Search tool and in all the BoK tools. </w:t>
      </w:r>
      <w:r>
        <w:rPr>
          <w:color w:val="404040" w:themeColor="text1" w:themeTint="BF"/>
          <w:lang w:val="en-GB"/>
        </w:rPr>
        <w:t xml:space="preserve">The checks </w:t>
      </w:r>
      <w:r w:rsidR="00E210AC">
        <w:rPr>
          <w:color w:val="404040" w:themeColor="text1" w:themeTint="BF"/>
          <w:lang w:val="en-GB"/>
        </w:rPr>
        <w:t>are</w:t>
      </w:r>
      <w:r>
        <w:rPr>
          <w:color w:val="404040" w:themeColor="text1" w:themeTint="BF"/>
          <w:lang w:val="en-GB"/>
        </w:rPr>
        <w:t xml:space="preserve"> assisted by the further information provided by the </w:t>
      </w:r>
      <w:r>
        <w:rPr>
          <w:lang w:val="en-GB"/>
        </w:rPr>
        <w:t xml:space="preserve">BVMT (see </w:t>
      </w:r>
      <w:r w:rsidR="002857F0">
        <w:rPr>
          <w:lang w:val="en-GB"/>
        </w:rPr>
        <w:fldChar w:fldCharType="begin"/>
      </w:r>
      <w:r w:rsidR="002857F0">
        <w:rPr>
          <w:lang w:val="en-GB"/>
        </w:rPr>
        <w:instrText xml:space="preserve"> REF _Ref141960672 \h </w:instrText>
      </w:r>
      <w:r w:rsidR="002857F0">
        <w:rPr>
          <w:lang w:val="en-GB"/>
        </w:rPr>
      </w:r>
      <w:r w:rsidR="002857F0">
        <w:rPr>
          <w:lang w:val="en-GB"/>
        </w:rPr>
        <w:fldChar w:fldCharType="separate"/>
      </w:r>
      <w:proofErr w:type="spellStart"/>
      <w:ins w:id="12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3</w:t>
        </w:r>
      </w:ins>
      <w:r w:rsidR="002857F0">
        <w:rPr>
          <w:lang w:val="en-GB"/>
        </w:rPr>
        <w:fldChar w:fldCharType="end"/>
      </w:r>
      <w:r w:rsidR="00D46DDB">
        <w:rPr>
          <w:lang w:val="en-GB"/>
        </w:rPr>
        <w:t>-</w:t>
      </w:r>
      <w:r w:rsidR="002857F0">
        <w:rPr>
          <w:lang w:val="en-GB"/>
        </w:rPr>
        <w:fldChar w:fldCharType="begin"/>
      </w:r>
      <w:r w:rsidR="002857F0">
        <w:rPr>
          <w:lang w:val="en-GB"/>
        </w:rPr>
        <w:instrText xml:space="preserve"> REF _Ref141960686 \h </w:instrText>
      </w:r>
      <w:r w:rsidR="002857F0">
        <w:rPr>
          <w:lang w:val="en-GB"/>
        </w:rPr>
      </w:r>
      <w:r w:rsidR="002857F0">
        <w:rPr>
          <w:lang w:val="en-GB"/>
        </w:rPr>
        <w:fldChar w:fldCharType="separate"/>
      </w:r>
      <w:proofErr w:type="spellStart"/>
      <w:ins w:id="13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5</w:t>
        </w:r>
      </w:ins>
      <w:r w:rsidR="002857F0">
        <w:rPr>
          <w:lang w:val="en-GB"/>
        </w:rPr>
        <w:fldChar w:fldCharType="end"/>
      </w:r>
      <w:r>
        <w:rPr>
          <w:lang w:val="en-GB"/>
        </w:rPr>
        <w:t>).</w:t>
      </w:r>
    </w:p>
    <w:p w14:paraId="5C62E907" w14:textId="77777777" w:rsidR="002857F0" w:rsidRDefault="00C67628" w:rsidP="00C37E21">
      <w:pPr>
        <w:keepNext/>
        <w:spacing w:after="240"/>
      </w:pPr>
      <w:r w:rsidRPr="00C67628">
        <w:rPr>
          <w:noProof/>
          <w:lang w:val="en-GB"/>
        </w:rPr>
        <w:drawing>
          <wp:inline distT="0" distB="0" distL="0" distR="0" wp14:anchorId="320EB43B" wp14:editId="7D938708">
            <wp:extent cx="5733415" cy="2942590"/>
            <wp:effectExtent l="0" t="0" r="63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51C" w14:textId="74099B2C" w:rsidR="00D619F7" w:rsidRPr="005F7B41" w:rsidRDefault="002857F0" w:rsidP="00C37E21">
      <w:pPr>
        <w:pStyle w:val="Caption"/>
        <w:jc w:val="center"/>
        <w:rPr>
          <w:lang w:val="en-GB"/>
        </w:rPr>
      </w:pPr>
      <w:bookmarkStart w:id="14" w:name="_Ref141960658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2</w:t>
        </w:r>
      </w:fldSimple>
      <w:bookmarkEnd w:id="14"/>
      <w:r>
        <w:t xml:space="preserve"> </w:t>
      </w:r>
      <w:r w:rsidRPr="002A5130">
        <w:t xml:space="preserve">BVMT </w:t>
      </w:r>
      <w:proofErr w:type="spellStart"/>
      <w:r w:rsidRPr="002A5130">
        <w:t>overview</w:t>
      </w:r>
      <w:proofErr w:type="spellEnd"/>
      <w:r w:rsidRPr="002A5130">
        <w:t xml:space="preserve"> </w:t>
      </w:r>
      <w:r>
        <w:t xml:space="preserve">of </w:t>
      </w:r>
      <w:proofErr w:type="spellStart"/>
      <w:r>
        <w:t>comparison</w:t>
      </w:r>
      <w:proofErr w:type="spellEnd"/>
    </w:p>
    <w:p w14:paraId="2E391B9C" w14:textId="540FEEAC" w:rsidR="00A96CD6" w:rsidRDefault="002857F0" w:rsidP="00D619F7">
      <w:pPr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fldChar w:fldCharType="begin"/>
      </w:r>
      <w:r>
        <w:rPr>
          <w:color w:val="404040" w:themeColor="text1" w:themeTint="BF"/>
          <w:lang w:val="en-GB"/>
        </w:rPr>
        <w:instrText xml:space="preserve"> REF _Ref141960672 \h </w:instrText>
      </w:r>
      <w:r>
        <w:rPr>
          <w:color w:val="404040" w:themeColor="text1" w:themeTint="BF"/>
          <w:lang w:val="en-GB"/>
        </w:rPr>
      </w:r>
      <w:r>
        <w:rPr>
          <w:color w:val="404040" w:themeColor="text1" w:themeTint="BF"/>
          <w:lang w:val="en-GB"/>
        </w:rPr>
        <w:fldChar w:fldCharType="separate"/>
      </w:r>
      <w:proofErr w:type="spellStart"/>
      <w:ins w:id="15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3</w:t>
        </w:r>
      </w:ins>
      <w:r>
        <w:rPr>
          <w:color w:val="404040" w:themeColor="text1" w:themeTint="BF"/>
          <w:lang w:val="en-GB"/>
        </w:rPr>
        <w:fldChar w:fldCharType="end"/>
      </w:r>
      <w:r>
        <w:rPr>
          <w:color w:val="404040" w:themeColor="text1" w:themeTint="BF"/>
          <w:lang w:val="en-GB"/>
        </w:rPr>
        <w:t xml:space="preserve"> </w:t>
      </w:r>
      <w:r w:rsidR="00351C25">
        <w:rPr>
          <w:color w:val="404040" w:themeColor="text1" w:themeTint="BF"/>
          <w:lang w:val="en-GB"/>
        </w:rPr>
        <w:t xml:space="preserve">shows an example </w:t>
      </w:r>
      <w:r w:rsidR="00B05823">
        <w:rPr>
          <w:color w:val="404040" w:themeColor="text1" w:themeTint="BF"/>
          <w:lang w:val="en-GB"/>
        </w:rPr>
        <w:t xml:space="preserve">of </w:t>
      </w:r>
      <w:r w:rsidR="00351C25">
        <w:rPr>
          <w:color w:val="404040" w:themeColor="text1" w:themeTint="BF"/>
          <w:lang w:val="en-GB"/>
        </w:rPr>
        <w:t xml:space="preserve">which topics in the current BoK do not appear anymore in the new BoK. </w:t>
      </w:r>
    </w:p>
    <w:p w14:paraId="6A29438E" w14:textId="77777777" w:rsidR="002857F0" w:rsidRDefault="005F7B41" w:rsidP="00C37E21">
      <w:pPr>
        <w:keepNext/>
        <w:spacing w:after="240"/>
        <w:jc w:val="center"/>
      </w:pPr>
      <w:r w:rsidRPr="005F7B41">
        <w:rPr>
          <w:noProof/>
          <w:color w:val="404040" w:themeColor="text1" w:themeTint="BF"/>
          <w:lang w:val="en-GB"/>
        </w:rPr>
        <w:lastRenderedPageBreak/>
        <w:drawing>
          <wp:inline distT="0" distB="0" distL="0" distR="0" wp14:anchorId="3115F16A" wp14:editId="54A7A722">
            <wp:extent cx="4320251" cy="1434980"/>
            <wp:effectExtent l="0" t="0" r="4445" b="0"/>
            <wp:docPr id="76" name="Picture 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251" cy="14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E2AE" w14:textId="77743C87" w:rsidR="00A96CD6" w:rsidRDefault="002857F0" w:rsidP="00C37E21">
      <w:pPr>
        <w:pStyle w:val="Caption"/>
        <w:jc w:val="center"/>
        <w:rPr>
          <w:color w:val="404040" w:themeColor="text1" w:themeTint="BF"/>
          <w:lang w:val="en-GB"/>
        </w:rPr>
      </w:pPr>
      <w:bookmarkStart w:id="16" w:name="_Ref141960672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3</w:t>
        </w:r>
      </w:fldSimple>
      <w:bookmarkEnd w:id="16"/>
      <w:r>
        <w:t xml:space="preserve"> </w:t>
      </w:r>
      <w:r w:rsidRPr="00465450">
        <w:t xml:space="preserve">BVMT </w:t>
      </w:r>
      <w:proofErr w:type="spellStart"/>
      <w:r w:rsidRPr="00465450">
        <w:t>Topic</w:t>
      </w:r>
      <w:proofErr w:type="spellEnd"/>
      <w:r w:rsidRPr="00465450">
        <w:t xml:space="preserve"> </w:t>
      </w:r>
      <w:proofErr w:type="spellStart"/>
      <w:r w:rsidRPr="00465450">
        <w:t>title</w:t>
      </w:r>
      <w:proofErr w:type="spellEnd"/>
      <w:r w:rsidRPr="00465450">
        <w:t xml:space="preserve"> </w:t>
      </w:r>
      <w:proofErr w:type="spellStart"/>
      <w:r w:rsidRPr="00465450">
        <w:t>and</w:t>
      </w:r>
      <w:proofErr w:type="spellEnd"/>
      <w:r w:rsidRPr="00465450">
        <w:t xml:space="preserve"> </w:t>
      </w:r>
      <w:proofErr w:type="spellStart"/>
      <w:r w:rsidRPr="00465450">
        <w:t>code</w:t>
      </w:r>
      <w:proofErr w:type="spellEnd"/>
      <w:r w:rsidRPr="00465450">
        <w:t xml:space="preserve"> </w:t>
      </w:r>
      <w:proofErr w:type="spellStart"/>
      <w:r w:rsidRPr="00465450">
        <w:t>list</w:t>
      </w:r>
      <w:proofErr w:type="spellEnd"/>
      <w:r w:rsidRPr="00465450">
        <w:t xml:space="preserve">: </w:t>
      </w:r>
      <w:proofErr w:type="spellStart"/>
      <w:r w:rsidRPr="00465450">
        <w:t>Deleted</w:t>
      </w:r>
      <w:proofErr w:type="spellEnd"/>
      <w:r w:rsidRPr="00465450">
        <w:t xml:space="preserve"> </w:t>
      </w:r>
      <w:proofErr w:type="spellStart"/>
      <w:r w:rsidRPr="00465450">
        <w:t>topics</w:t>
      </w:r>
      <w:proofErr w:type="spellEnd"/>
    </w:p>
    <w:p w14:paraId="7F98D88C" w14:textId="5361AA00" w:rsidR="00351C25" w:rsidRDefault="002857F0" w:rsidP="00351C25">
      <w:pPr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fldChar w:fldCharType="begin"/>
      </w:r>
      <w:r>
        <w:rPr>
          <w:color w:val="404040" w:themeColor="text1" w:themeTint="BF"/>
          <w:lang w:val="en-GB"/>
        </w:rPr>
        <w:instrText xml:space="preserve"> REF _Ref141960702 \h </w:instrText>
      </w:r>
      <w:r>
        <w:rPr>
          <w:color w:val="404040" w:themeColor="text1" w:themeTint="BF"/>
          <w:lang w:val="en-GB"/>
        </w:rPr>
      </w:r>
      <w:r>
        <w:rPr>
          <w:color w:val="404040" w:themeColor="text1" w:themeTint="BF"/>
          <w:lang w:val="en-GB"/>
        </w:rPr>
        <w:fldChar w:fldCharType="separate"/>
      </w:r>
      <w:proofErr w:type="spellStart"/>
      <w:ins w:id="17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4</w:t>
        </w:r>
      </w:ins>
      <w:r>
        <w:rPr>
          <w:color w:val="404040" w:themeColor="text1" w:themeTint="BF"/>
          <w:lang w:val="en-GB"/>
        </w:rPr>
        <w:fldChar w:fldCharType="end"/>
      </w:r>
      <w:r>
        <w:rPr>
          <w:color w:val="404040" w:themeColor="text1" w:themeTint="BF"/>
          <w:lang w:val="en-GB"/>
        </w:rPr>
        <w:t xml:space="preserve"> </w:t>
      </w:r>
      <w:r w:rsidR="00351C25">
        <w:rPr>
          <w:color w:val="404040" w:themeColor="text1" w:themeTint="BF"/>
          <w:lang w:val="en-GB"/>
        </w:rPr>
        <w:t>shows an example in which</w:t>
      </w:r>
      <w:r w:rsidR="00306A46">
        <w:rPr>
          <w:color w:val="404040" w:themeColor="text1" w:themeTint="BF"/>
          <w:lang w:val="en-GB"/>
        </w:rPr>
        <w:t xml:space="preserve"> new</w:t>
      </w:r>
      <w:r w:rsidR="00351C25">
        <w:rPr>
          <w:color w:val="404040" w:themeColor="text1" w:themeTint="BF"/>
          <w:lang w:val="en-GB"/>
        </w:rPr>
        <w:t xml:space="preserve"> topics </w:t>
      </w:r>
      <w:r w:rsidR="00306A46">
        <w:rPr>
          <w:color w:val="404040" w:themeColor="text1" w:themeTint="BF"/>
          <w:lang w:val="en-GB"/>
        </w:rPr>
        <w:t xml:space="preserve">have been added </w:t>
      </w:r>
      <w:r w:rsidR="00351C25">
        <w:rPr>
          <w:color w:val="404040" w:themeColor="text1" w:themeTint="BF"/>
          <w:lang w:val="en-GB"/>
        </w:rPr>
        <w:t>in the new BoK</w:t>
      </w:r>
      <w:r w:rsidR="00306A46">
        <w:rPr>
          <w:color w:val="404040" w:themeColor="text1" w:themeTint="BF"/>
          <w:lang w:val="en-GB"/>
        </w:rPr>
        <w:t>, but without codes</w:t>
      </w:r>
      <w:r w:rsidR="00351C25">
        <w:rPr>
          <w:color w:val="404040" w:themeColor="text1" w:themeTint="BF"/>
          <w:lang w:val="en-GB"/>
        </w:rPr>
        <w:t xml:space="preserve">. </w:t>
      </w:r>
    </w:p>
    <w:p w14:paraId="5CDF5A52" w14:textId="77777777" w:rsidR="00351C25" w:rsidRDefault="00351C25" w:rsidP="00D619F7">
      <w:pPr>
        <w:spacing w:after="240"/>
        <w:rPr>
          <w:color w:val="404040" w:themeColor="text1" w:themeTint="BF"/>
          <w:lang w:val="en-GB"/>
        </w:rPr>
      </w:pPr>
    </w:p>
    <w:p w14:paraId="4D89BC35" w14:textId="77777777" w:rsidR="002857F0" w:rsidRDefault="005F7B41" w:rsidP="00C37E21">
      <w:pPr>
        <w:keepNext/>
        <w:spacing w:after="240"/>
        <w:jc w:val="center"/>
      </w:pPr>
      <w:r w:rsidRPr="005F7B41">
        <w:rPr>
          <w:noProof/>
          <w:color w:val="404040" w:themeColor="text1" w:themeTint="BF"/>
          <w:lang w:val="en-GB"/>
        </w:rPr>
        <w:drawing>
          <wp:inline distT="0" distB="0" distL="0" distR="0" wp14:anchorId="20B78F94" wp14:editId="4C218BA3">
            <wp:extent cx="4559948" cy="29419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48" cy="2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D92" w14:textId="2936CEE1" w:rsidR="00D619F7" w:rsidRDefault="002857F0" w:rsidP="00C37E21">
      <w:pPr>
        <w:pStyle w:val="Caption"/>
        <w:jc w:val="center"/>
        <w:rPr>
          <w:color w:val="404040" w:themeColor="text1" w:themeTint="BF"/>
          <w:lang w:val="en-GB"/>
        </w:rPr>
      </w:pPr>
      <w:bookmarkStart w:id="18" w:name="_Ref141960702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4</w:t>
        </w:r>
      </w:fldSimple>
      <w:bookmarkEnd w:id="18"/>
      <w:r>
        <w:t xml:space="preserve"> </w:t>
      </w:r>
      <w:r w:rsidRPr="00CD358F">
        <w:t xml:space="preserve">BVMT </w:t>
      </w:r>
      <w:proofErr w:type="spellStart"/>
      <w:r w:rsidRPr="00CD358F">
        <w:t>Topic</w:t>
      </w:r>
      <w:proofErr w:type="spellEnd"/>
      <w:r w:rsidRPr="00CD358F">
        <w:t xml:space="preserve"> </w:t>
      </w:r>
      <w:proofErr w:type="spellStart"/>
      <w:r w:rsidRPr="00CD358F">
        <w:t>title</w:t>
      </w:r>
      <w:proofErr w:type="spellEnd"/>
      <w:r w:rsidRPr="00CD358F">
        <w:t xml:space="preserve"> </w:t>
      </w:r>
      <w:proofErr w:type="spellStart"/>
      <w:r w:rsidRPr="00CD358F">
        <w:t>and</w:t>
      </w:r>
      <w:proofErr w:type="spellEnd"/>
      <w:r w:rsidRPr="00CD358F">
        <w:t xml:space="preserve"> </w:t>
      </w:r>
      <w:proofErr w:type="spellStart"/>
      <w:r w:rsidRPr="00CD358F">
        <w:t>code</w:t>
      </w:r>
      <w:proofErr w:type="spellEnd"/>
      <w:r w:rsidRPr="00CD358F">
        <w:t xml:space="preserve"> </w:t>
      </w:r>
      <w:proofErr w:type="spellStart"/>
      <w:r w:rsidRPr="00CD358F">
        <w:t>list</w:t>
      </w:r>
      <w:proofErr w:type="spellEnd"/>
      <w:r w:rsidRPr="00CD358F">
        <w:t xml:space="preserve">: New </w:t>
      </w:r>
      <w:proofErr w:type="spellStart"/>
      <w:r w:rsidRPr="00CD358F">
        <w:t>topics</w:t>
      </w:r>
      <w:proofErr w:type="spellEnd"/>
    </w:p>
    <w:p w14:paraId="1807EB8A" w14:textId="28DCAC48" w:rsidR="00350ECD" w:rsidRDefault="00350ECD" w:rsidP="00350ECD">
      <w:pPr>
        <w:pStyle w:val="Caption"/>
        <w:jc w:val="center"/>
        <w:rPr>
          <w:color w:val="404040" w:themeColor="text1" w:themeTint="BF"/>
          <w:lang w:val="en-GB"/>
        </w:rPr>
      </w:pPr>
    </w:p>
    <w:p w14:paraId="68D9B41A" w14:textId="02E3BBF8" w:rsidR="00A63DBE" w:rsidRDefault="00A63DBE" w:rsidP="00A63DBE">
      <w:pPr>
        <w:pStyle w:val="Caption"/>
        <w:jc w:val="center"/>
        <w:rPr>
          <w:color w:val="404040" w:themeColor="text1" w:themeTint="BF"/>
          <w:lang w:val="en-GB"/>
        </w:rPr>
      </w:pPr>
    </w:p>
    <w:p w14:paraId="526C7E56" w14:textId="1B894A3D" w:rsidR="00350ECD" w:rsidRDefault="002857F0" w:rsidP="00306A46">
      <w:pPr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fldChar w:fldCharType="begin"/>
      </w:r>
      <w:r>
        <w:rPr>
          <w:color w:val="404040" w:themeColor="text1" w:themeTint="BF"/>
          <w:lang w:val="en-GB"/>
        </w:rPr>
        <w:instrText xml:space="preserve"> REF _Ref141960686 \h </w:instrText>
      </w:r>
      <w:r>
        <w:rPr>
          <w:color w:val="404040" w:themeColor="text1" w:themeTint="BF"/>
          <w:lang w:val="en-GB"/>
        </w:rPr>
      </w:r>
      <w:r>
        <w:rPr>
          <w:color w:val="404040" w:themeColor="text1" w:themeTint="BF"/>
          <w:lang w:val="en-GB"/>
        </w:rPr>
        <w:fldChar w:fldCharType="separate"/>
      </w:r>
      <w:proofErr w:type="spellStart"/>
      <w:ins w:id="19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5</w:t>
        </w:r>
      </w:ins>
      <w:r>
        <w:rPr>
          <w:color w:val="404040" w:themeColor="text1" w:themeTint="BF"/>
          <w:lang w:val="en-GB"/>
        </w:rPr>
        <w:fldChar w:fldCharType="end"/>
      </w:r>
      <w:r>
        <w:rPr>
          <w:color w:val="404040" w:themeColor="text1" w:themeTint="BF"/>
          <w:lang w:val="en-GB"/>
        </w:rPr>
        <w:t xml:space="preserve"> </w:t>
      </w:r>
      <w:r w:rsidR="00306A46">
        <w:rPr>
          <w:color w:val="404040" w:themeColor="text1" w:themeTint="BF"/>
          <w:lang w:val="en-GB"/>
        </w:rPr>
        <w:t xml:space="preserve">shows </w:t>
      </w:r>
      <w:r w:rsidR="00350ECD">
        <w:rPr>
          <w:color w:val="404040" w:themeColor="text1" w:themeTint="BF"/>
          <w:lang w:val="en-GB"/>
        </w:rPr>
        <w:t>the occurrence of:</w:t>
      </w:r>
    </w:p>
    <w:p w14:paraId="132102F7" w14:textId="2318117F" w:rsidR="00306A46" w:rsidRDefault="0048077F" w:rsidP="0048077F">
      <w:pPr>
        <w:pStyle w:val="ListParagraph"/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t xml:space="preserve">(1) </w:t>
      </w:r>
      <w:r w:rsidR="00350ECD">
        <w:rPr>
          <w:color w:val="404040" w:themeColor="text1" w:themeTint="BF"/>
          <w:lang w:val="en-GB"/>
        </w:rPr>
        <w:t>A</w:t>
      </w:r>
      <w:r w:rsidR="00350ECD" w:rsidRPr="00350ECD">
        <w:rPr>
          <w:color w:val="404040" w:themeColor="text1" w:themeTint="BF"/>
          <w:lang w:val="en-GB"/>
        </w:rPr>
        <w:t xml:space="preserve"> self-referencing relation</w:t>
      </w:r>
      <w:r w:rsidR="002857F0">
        <w:rPr>
          <w:color w:val="404040" w:themeColor="text1" w:themeTint="BF"/>
          <w:lang w:val="en-GB"/>
        </w:rPr>
        <w:t xml:space="preserve"> (a</w:t>
      </w:r>
      <w:r w:rsidR="002857F0" w:rsidRPr="002857F0">
        <w:rPr>
          <w:color w:val="404040" w:themeColor="text1" w:themeTint="BF"/>
          <w:lang w:val="en-GB"/>
        </w:rPr>
        <w:t xml:space="preserve"> relation that has the same source and target</w:t>
      </w:r>
      <w:r w:rsidR="002857F0">
        <w:rPr>
          <w:color w:val="404040" w:themeColor="text1" w:themeTint="BF"/>
          <w:lang w:val="en-GB"/>
        </w:rPr>
        <w:t>)</w:t>
      </w:r>
    </w:p>
    <w:p w14:paraId="22563B3F" w14:textId="649B7B34" w:rsidR="00350ECD" w:rsidRDefault="0048077F" w:rsidP="0048077F">
      <w:pPr>
        <w:pStyle w:val="ListParagraph"/>
        <w:spacing w:after="240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t xml:space="preserve">(2) </w:t>
      </w:r>
      <w:r w:rsidR="00350ECD">
        <w:rPr>
          <w:color w:val="404040" w:themeColor="text1" w:themeTint="BF"/>
          <w:lang w:val="en-GB"/>
        </w:rPr>
        <w:t>Orphan topics (topics that are not connect</w:t>
      </w:r>
      <w:r w:rsidR="002857F0">
        <w:rPr>
          <w:color w:val="404040" w:themeColor="text1" w:themeTint="BF"/>
          <w:lang w:val="en-GB"/>
        </w:rPr>
        <w:t>ed</w:t>
      </w:r>
      <w:r w:rsidR="00350ECD">
        <w:rPr>
          <w:color w:val="404040" w:themeColor="text1" w:themeTint="BF"/>
          <w:lang w:val="en-GB"/>
        </w:rPr>
        <w:t xml:space="preserve"> to any other topic)</w:t>
      </w:r>
    </w:p>
    <w:p w14:paraId="6AE2DA54" w14:textId="1825B071" w:rsidR="00D619F7" w:rsidRPr="00F96067" w:rsidRDefault="0048077F" w:rsidP="00773B50">
      <w:pPr>
        <w:pStyle w:val="ListParagraph"/>
        <w:spacing w:after="240"/>
        <w:rPr>
          <w:lang w:val="en-GB"/>
        </w:rPr>
      </w:pPr>
      <w:r>
        <w:rPr>
          <w:color w:val="404040" w:themeColor="text1" w:themeTint="BF"/>
          <w:lang w:val="en-GB"/>
        </w:rPr>
        <w:t xml:space="preserve">(3) </w:t>
      </w:r>
      <w:r w:rsidR="00350ECD">
        <w:rPr>
          <w:color w:val="404040" w:themeColor="text1" w:themeTint="BF"/>
          <w:lang w:val="en-GB"/>
        </w:rPr>
        <w:t>Topics with duplicated codes</w:t>
      </w:r>
      <w:r w:rsidR="002857F0">
        <w:rPr>
          <w:color w:val="404040" w:themeColor="text1" w:themeTint="BF"/>
          <w:lang w:val="en-GB"/>
        </w:rPr>
        <w:t xml:space="preserve"> in the draft version.</w:t>
      </w:r>
    </w:p>
    <w:p w14:paraId="28760878" w14:textId="77777777" w:rsidR="002857F0" w:rsidRDefault="0048077F" w:rsidP="002857F0">
      <w:pPr>
        <w:keepNext/>
        <w:spacing w:after="240"/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117AAE08" wp14:editId="2387E7ED">
                <wp:simplePos x="0" y="0"/>
                <wp:positionH relativeFrom="column">
                  <wp:posOffset>904207</wp:posOffset>
                </wp:positionH>
                <wp:positionV relativeFrom="paragraph">
                  <wp:posOffset>1209252</wp:posOffset>
                </wp:positionV>
                <wp:extent cx="240665" cy="240665"/>
                <wp:effectExtent l="38100" t="0" r="0" b="45085"/>
                <wp:wrapNone/>
                <wp:docPr id="25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-32997" y="-261748"/>
                          <a:chExt cx="329559" cy="329575"/>
                        </a:xfrm>
                      </wpg:grpSpPr>
                      <wps:wsp>
                        <wps:cNvPr id="26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7EBA7" w14:textId="77777777" w:rsidR="0048077F" w:rsidRPr="004B4205" w:rsidRDefault="0048077F" w:rsidP="0048077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90"/>
                        <wps:cNvSpPr txBox="1"/>
                        <wps:spPr>
                          <a:xfrm>
                            <a:off x="-32997" y="-261748"/>
                            <a:ext cx="329559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1D5A9" w14:textId="43AC675F" w:rsidR="0048077F" w:rsidRPr="00B056DE" w:rsidRDefault="0048077F" w:rsidP="0048077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7AAE08" id="_x0000_s1036" style="position:absolute;left:0;text-align:left;margin-left:71.2pt;margin-top:95.2pt;width:18.95pt;height:18.95pt;z-index:251780608;mso-width-relative:margin" coordorigin="-32997,-261748" coordsize="329559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">
                <v:oval id="Elipse 89" o:spid="_x0000_s1037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" fillcolor="#ffc000" stroked="f">
                  <v:shadow on="t" color="black" opacity="22937f" origin=",.5" offset="0,.63889mm"/>
                  <v:textbox>
                    <w:txbxContent>
                      <w:p w14:paraId="08F7EBA7" w14:textId="77777777" w:rsidR="0048077F" w:rsidRPr="004B4205" w:rsidRDefault="0048077F" w:rsidP="0048077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38" type="#_x0000_t202" style="position:absolute;left:-32997;top:-261748;width:329559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7C01D5A9" w14:textId="43AC675F" w:rsidR="0048077F" w:rsidRPr="00B056DE" w:rsidRDefault="0048077F" w:rsidP="0048077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0A1DD9A" wp14:editId="7CB1723E">
                <wp:simplePos x="0" y="0"/>
                <wp:positionH relativeFrom="column">
                  <wp:posOffset>892810</wp:posOffset>
                </wp:positionH>
                <wp:positionV relativeFrom="paragraph">
                  <wp:posOffset>2326852</wp:posOffset>
                </wp:positionV>
                <wp:extent cx="240665" cy="240665"/>
                <wp:effectExtent l="38100" t="0" r="0" b="45085"/>
                <wp:wrapNone/>
                <wp:docPr id="2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-32997" y="-261748"/>
                          <a:chExt cx="329559" cy="329575"/>
                        </a:xfrm>
                      </wpg:grpSpPr>
                      <wps:wsp>
                        <wps:cNvPr id="29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24E1D" w14:textId="77777777" w:rsidR="0048077F" w:rsidRPr="004B4205" w:rsidRDefault="0048077F" w:rsidP="0048077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90"/>
                        <wps:cNvSpPr txBox="1"/>
                        <wps:spPr>
                          <a:xfrm>
                            <a:off x="-32997" y="-261748"/>
                            <a:ext cx="329559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CB484" w14:textId="657EDDA5" w:rsidR="0048077F" w:rsidRPr="00B056DE" w:rsidRDefault="0048077F" w:rsidP="0048077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1DD9A" id="_x0000_s1039" style="position:absolute;left:0;text-align:left;margin-left:70.3pt;margin-top:183.2pt;width:18.95pt;height:18.95pt;z-index:251782656;mso-width-relative:margin" coordorigin="-32997,-261748" coordsize="329559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">
                <v:oval id="Elipse 89" o:spid="_x0000_s1040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" fillcolor="#ffc000" stroked="f">
                  <v:shadow on="t" color="black" opacity="22937f" origin=",.5" offset="0,.63889mm"/>
                  <v:textbox>
                    <w:txbxContent>
                      <w:p w14:paraId="6B224E1D" w14:textId="77777777" w:rsidR="0048077F" w:rsidRPr="004B4205" w:rsidRDefault="0048077F" w:rsidP="0048077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41" type="#_x0000_t202" style="position:absolute;left:-32997;top:-261748;width:329559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278CB484" w14:textId="657EDDA5" w:rsidR="0048077F" w:rsidRPr="00B056DE" w:rsidRDefault="0048077F" w:rsidP="0048077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5017C063" wp14:editId="75682C83">
                <wp:simplePos x="0" y="0"/>
                <wp:positionH relativeFrom="column">
                  <wp:posOffset>880533</wp:posOffset>
                </wp:positionH>
                <wp:positionV relativeFrom="paragraph">
                  <wp:posOffset>402166</wp:posOffset>
                </wp:positionV>
                <wp:extent cx="240665" cy="240665"/>
                <wp:effectExtent l="38100" t="0" r="0" b="45085"/>
                <wp:wrapNone/>
                <wp:docPr id="19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-32997" y="-261748"/>
                          <a:chExt cx="329559" cy="329575"/>
                        </a:xfrm>
                      </wpg:grpSpPr>
                      <wps:wsp>
                        <wps:cNvPr id="20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7CA0E" w14:textId="77777777" w:rsidR="0048077F" w:rsidRPr="004B4205" w:rsidRDefault="0048077F" w:rsidP="0048077F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90"/>
                        <wps:cNvSpPr txBox="1"/>
                        <wps:spPr>
                          <a:xfrm>
                            <a:off x="-32997" y="-261748"/>
                            <a:ext cx="329559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FF6AF" w14:textId="77777777" w:rsidR="0048077F" w:rsidRPr="00B056DE" w:rsidRDefault="0048077F" w:rsidP="0048077F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17C063" id="_x0000_s1042" style="position:absolute;left:0;text-align:left;margin-left:69.35pt;margin-top:31.65pt;width:18.95pt;height:18.95pt;z-index:251778560;mso-width-relative:margin" coordorigin="-32997,-261748" coordsize="329559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">
                <v:oval id="Elipse 89" o:spid="_x0000_s1043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" fillcolor="#ffc000" stroked="f">
                  <v:shadow on="t" color="black" opacity="22937f" origin=",.5" offset="0,.63889mm"/>
                  <v:textbox>
                    <w:txbxContent>
                      <w:p w14:paraId="1957CA0E" w14:textId="77777777" w:rsidR="0048077F" w:rsidRPr="004B4205" w:rsidRDefault="0048077F" w:rsidP="0048077F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44" type="#_x0000_t202" style="position:absolute;left:-32997;top:-261748;width:329559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0E4FF6AF" w14:textId="77777777" w:rsidR="0048077F" w:rsidRPr="00B056DE" w:rsidRDefault="0048077F" w:rsidP="0048077F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3DBE" w:rsidRPr="005F7B41">
        <w:rPr>
          <w:noProof/>
          <w:lang w:val="en-GB"/>
        </w:rPr>
        <w:drawing>
          <wp:inline distT="0" distB="0" distL="0" distR="0" wp14:anchorId="7E5285E4" wp14:editId="3EE77237">
            <wp:extent cx="3581886" cy="2926919"/>
            <wp:effectExtent l="0" t="0" r="0" b="6985"/>
            <wp:docPr id="78" name="Picture 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2888" cy="29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FD1" w14:textId="61C7DDA8" w:rsidR="004D2E66" w:rsidRDefault="002857F0" w:rsidP="00C37E21">
      <w:pPr>
        <w:pStyle w:val="Caption"/>
        <w:jc w:val="center"/>
        <w:rPr>
          <w:lang w:val="en-GB"/>
        </w:rPr>
      </w:pPr>
      <w:bookmarkStart w:id="20" w:name="_Ref141960686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5</w:t>
        </w:r>
      </w:fldSimple>
      <w:bookmarkEnd w:id="20"/>
      <w:r>
        <w:t xml:space="preserve"> </w:t>
      </w:r>
      <w:proofErr w:type="spellStart"/>
      <w:r w:rsidRPr="001B06E2">
        <w:t>Other</w:t>
      </w:r>
      <w:proofErr w:type="spellEnd"/>
      <w:r w:rsidRPr="001B06E2">
        <w:t xml:space="preserve"> BVMT </w:t>
      </w:r>
      <w:proofErr w:type="spellStart"/>
      <w:r w:rsidRPr="001B06E2">
        <w:t>check</w:t>
      </w:r>
      <w:proofErr w:type="spellEnd"/>
      <w:r w:rsidRPr="001B06E2">
        <w:t xml:space="preserve"> </w:t>
      </w:r>
      <w:proofErr w:type="spellStart"/>
      <w:r w:rsidRPr="001B06E2">
        <w:t>information</w:t>
      </w:r>
      <w:proofErr w:type="spellEnd"/>
    </w:p>
    <w:p w14:paraId="13EBD817" w14:textId="485BAFF7" w:rsidR="005F7B41" w:rsidRDefault="005F7B41" w:rsidP="008871F4">
      <w:pPr>
        <w:keepNext/>
        <w:spacing w:after="240"/>
        <w:rPr>
          <w:lang w:val="en-GB"/>
        </w:rPr>
      </w:pPr>
    </w:p>
    <w:p w14:paraId="0AC5E1E8" w14:textId="5CFA9BD3" w:rsidR="002857F0" w:rsidRPr="008479F8" w:rsidRDefault="002857F0" w:rsidP="002857F0">
      <w:pPr>
        <w:pStyle w:val="Heading2"/>
        <w:rPr>
          <w:lang w:val="en-GB"/>
        </w:rPr>
      </w:pPr>
      <w:bookmarkStart w:id="21" w:name="_Toc142034921"/>
      <w:r>
        <w:rPr>
          <w:lang w:val="en-GB"/>
        </w:rPr>
        <w:t>Publishing</w:t>
      </w:r>
      <w:r w:rsidRPr="008479F8">
        <w:rPr>
          <w:lang w:val="en-GB"/>
        </w:rPr>
        <w:t xml:space="preserve"> BoK versions</w:t>
      </w:r>
      <w:bookmarkEnd w:id="21"/>
    </w:p>
    <w:p w14:paraId="6A7E6316" w14:textId="77777777" w:rsidR="004D2E66" w:rsidRDefault="004D2E66" w:rsidP="004D2E66">
      <w:pPr>
        <w:rPr>
          <w:lang w:val="en-GB"/>
        </w:rPr>
      </w:pPr>
    </w:p>
    <w:p w14:paraId="23D72FA2" w14:textId="43501210" w:rsidR="004D2E66" w:rsidRDefault="002857F0" w:rsidP="004D2E66">
      <w:pPr>
        <w:rPr>
          <w:lang w:val="en-GB"/>
        </w:rPr>
      </w:pPr>
      <w:r>
        <w:rPr>
          <w:lang w:val="en-GB"/>
        </w:rPr>
        <w:t>Once the comparison has been made and the content is ready to be published, click the ‘Publish’ button (1</w:t>
      </w:r>
      <w:r w:rsidR="00223042">
        <w:rPr>
          <w:lang w:val="en-GB"/>
        </w:rPr>
        <w:t xml:space="preserve"> in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_Ref141960718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ins w:id="22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6</w:t>
        </w:r>
      </w:ins>
      <w:r>
        <w:rPr>
          <w:lang w:val="en-GB"/>
        </w:rPr>
        <w:fldChar w:fldCharType="end"/>
      </w:r>
      <w:r w:rsidR="00223042">
        <w:rPr>
          <w:lang w:val="en-GB"/>
        </w:rPr>
        <w:t xml:space="preserve">). This installs the </w:t>
      </w:r>
      <w:r w:rsidR="00BB016B">
        <w:rPr>
          <w:lang w:val="en-GB"/>
        </w:rPr>
        <w:t>new version of the BoK in the BoK platform, from where it is online available.</w:t>
      </w:r>
      <w:r>
        <w:rPr>
          <w:lang w:val="en-GB"/>
        </w:rPr>
        <w:t xml:space="preserve"> </w:t>
      </w:r>
      <w:r w:rsidR="00BB016B">
        <w:rPr>
          <w:lang w:val="en-GB"/>
        </w:rPr>
        <w:t xml:space="preserve">Once installed, </w:t>
      </w:r>
      <w:r>
        <w:rPr>
          <w:lang w:val="en-GB"/>
        </w:rPr>
        <w:t xml:space="preserve">the ‘Manage current version’ view will load </w:t>
      </w:r>
      <w:r w:rsidR="00BB016B">
        <w:rPr>
          <w:lang w:val="en-GB"/>
        </w:rPr>
        <w:t xml:space="preserve">and show </w:t>
      </w:r>
      <w:r>
        <w:rPr>
          <w:lang w:val="en-GB"/>
        </w:rPr>
        <w:t xml:space="preserve">the new published version. See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_Ref141960801 \h </w:instrText>
      </w:r>
      <w:r>
        <w:rPr>
          <w:lang w:val="en-GB"/>
        </w:rPr>
      </w:r>
      <w:r>
        <w:rPr>
          <w:lang w:val="en-GB"/>
        </w:rPr>
        <w:fldChar w:fldCharType="separate"/>
      </w:r>
      <w:ins w:id="23" w:author="Aida Monfort" w:date="2023-08-04T09:50:00Z">
        <w:r w:rsidR="000F188C">
          <w:rPr>
            <w:lang w:val="en-GB"/>
          </w:rPr>
          <w:t>Manage current</w:t>
        </w:r>
        <w:r w:rsidR="000F188C" w:rsidRPr="008479F8">
          <w:rPr>
            <w:lang w:val="en-GB"/>
          </w:rPr>
          <w:t xml:space="preserve"> version</w:t>
        </w:r>
        <w:r w:rsidR="000F188C">
          <w:rPr>
            <w:lang w:val="en-GB"/>
          </w:rPr>
          <w:t>(</w:t>
        </w:r>
        <w:r w:rsidR="000F188C" w:rsidRPr="008479F8">
          <w:rPr>
            <w:lang w:val="en-GB"/>
          </w:rPr>
          <w:t>s</w:t>
        </w:r>
        <w:r w:rsidR="000F188C">
          <w:rPr>
            <w:lang w:val="en-GB"/>
          </w:rPr>
          <w:t>)</w:t>
        </w:r>
      </w:ins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7B29D4D9" w14:textId="7A83FC66" w:rsidR="002857F0" w:rsidRDefault="002857F0" w:rsidP="00C37E21">
      <w:pPr>
        <w:keepNext/>
        <w:spacing w:after="240"/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51D34404" wp14:editId="08F02E44">
                <wp:simplePos x="0" y="0"/>
                <wp:positionH relativeFrom="column">
                  <wp:posOffset>3430954</wp:posOffset>
                </wp:positionH>
                <wp:positionV relativeFrom="paragraph">
                  <wp:posOffset>2437765</wp:posOffset>
                </wp:positionV>
                <wp:extent cx="240665" cy="240665"/>
                <wp:effectExtent l="38100" t="0" r="0" b="45085"/>
                <wp:wrapNone/>
                <wp:docPr id="101073613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-32997" y="-261748"/>
                          <a:chExt cx="329559" cy="329575"/>
                        </a:xfrm>
                      </wpg:grpSpPr>
                      <wps:wsp>
                        <wps:cNvPr id="438275517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FD2F3" w14:textId="77777777" w:rsidR="002857F0" w:rsidRPr="004B4205" w:rsidRDefault="002857F0" w:rsidP="002857F0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941048" name="Cuadro de texto 90"/>
                        <wps:cNvSpPr txBox="1"/>
                        <wps:spPr>
                          <a:xfrm>
                            <a:off x="-32997" y="-261748"/>
                            <a:ext cx="329559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A2E42" w14:textId="77777777" w:rsidR="002857F0" w:rsidRPr="00B056DE" w:rsidRDefault="002857F0" w:rsidP="002857F0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34404" id="_x0000_s1045" style="position:absolute;left:0;text-align:left;margin-left:270.15pt;margin-top:191.95pt;width:18.95pt;height:18.95pt;z-index:251786752;mso-width-relative:margin" coordorigin="-32997,-261748" coordsize="329559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">
                <v:oval id="Elipse 89" o:spid="_x0000_s1046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" fillcolor="#ffc000" stroked="f">
                  <v:shadow on="t" color="black" opacity="22937f" origin=",.5" offset="0,.63889mm"/>
                  <v:textbox>
                    <w:txbxContent>
                      <w:p w14:paraId="7F0FD2F3" w14:textId="77777777" w:rsidR="002857F0" w:rsidRPr="004B4205" w:rsidRDefault="002857F0" w:rsidP="002857F0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47" type="#_x0000_t202" style="position:absolute;left:-32997;top:-261748;width:329559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" filled="f" stroked="f" strokeweight=".5pt">
                  <v:textbox>
                    <w:txbxContent>
                      <w:p w14:paraId="706A2E42" w14:textId="77777777" w:rsidR="002857F0" w:rsidRPr="00B056DE" w:rsidRDefault="002857F0" w:rsidP="002857F0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0F7E027" wp14:editId="1460441B">
            <wp:extent cx="2771384" cy="2777523"/>
            <wp:effectExtent l="0" t="0" r="0" b="3810"/>
            <wp:docPr id="84845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1532" name="Picture 84845153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62" cy="2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6E96" w14:textId="0ADD9603" w:rsidR="00FB20FC" w:rsidRDefault="002857F0" w:rsidP="002857F0">
      <w:pPr>
        <w:pStyle w:val="Caption"/>
        <w:jc w:val="center"/>
      </w:pPr>
      <w:bookmarkStart w:id="24" w:name="_Ref141960718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6</w:t>
        </w:r>
      </w:fldSimple>
      <w:bookmarkEnd w:id="24"/>
      <w:r>
        <w:t xml:space="preserve"> </w:t>
      </w:r>
      <w:proofErr w:type="spellStart"/>
      <w:r>
        <w:t>Draft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published</w:t>
      </w:r>
      <w:proofErr w:type="spellEnd"/>
    </w:p>
    <w:p w14:paraId="0374C54D" w14:textId="77777777" w:rsidR="002857F0" w:rsidRDefault="002857F0" w:rsidP="002857F0"/>
    <w:p w14:paraId="4FCC04F6" w14:textId="77777777" w:rsidR="002857F0" w:rsidRDefault="002857F0" w:rsidP="002857F0"/>
    <w:p w14:paraId="44183AF7" w14:textId="28084069" w:rsidR="002857F0" w:rsidRDefault="002857F0" w:rsidP="002857F0">
      <w:pPr>
        <w:pStyle w:val="Heading2"/>
        <w:rPr>
          <w:lang w:val="en-GB"/>
        </w:rPr>
      </w:pPr>
      <w:bookmarkStart w:id="25" w:name="_Ref141960801"/>
      <w:bookmarkStart w:id="26" w:name="_Toc142034922"/>
      <w:r>
        <w:rPr>
          <w:lang w:val="en-GB"/>
        </w:rPr>
        <w:t>Manage current</w:t>
      </w:r>
      <w:r w:rsidRPr="008479F8">
        <w:rPr>
          <w:lang w:val="en-GB"/>
        </w:rPr>
        <w:t xml:space="preserve"> version</w:t>
      </w:r>
      <w:r>
        <w:rPr>
          <w:lang w:val="en-GB"/>
        </w:rPr>
        <w:t>(</w:t>
      </w:r>
      <w:r w:rsidRPr="008479F8">
        <w:rPr>
          <w:lang w:val="en-GB"/>
        </w:rPr>
        <w:t>s</w:t>
      </w:r>
      <w:r>
        <w:rPr>
          <w:lang w:val="en-GB"/>
        </w:rPr>
        <w:t>)</w:t>
      </w:r>
      <w:bookmarkEnd w:id="25"/>
      <w:bookmarkEnd w:id="26"/>
    </w:p>
    <w:p w14:paraId="4D86A66A" w14:textId="77777777" w:rsidR="00B803FA" w:rsidRDefault="00B803FA" w:rsidP="00B803FA">
      <w:pPr>
        <w:rPr>
          <w:lang w:val="en-GB"/>
        </w:rPr>
      </w:pPr>
    </w:p>
    <w:p w14:paraId="590988E5" w14:textId="61A3A1F6" w:rsidR="00B803FA" w:rsidRDefault="00B803FA" w:rsidP="00B803FA">
      <w:pPr>
        <w:rPr>
          <w:lang w:val="en-GB"/>
        </w:rPr>
      </w:pPr>
      <w:r>
        <w:rPr>
          <w:lang w:val="en-GB"/>
        </w:rPr>
        <w:t>In this view</w:t>
      </w:r>
      <w:r w:rsidR="00BB016B">
        <w:rPr>
          <w:lang w:val="en-GB"/>
        </w:rPr>
        <w:t>,</w:t>
      </w:r>
      <w:r>
        <w:rPr>
          <w:lang w:val="en-GB"/>
        </w:rPr>
        <w:t xml:space="preserve"> all BoK versions currently </w:t>
      </w:r>
      <w:r w:rsidR="00BB016B">
        <w:rPr>
          <w:lang w:val="en-GB"/>
        </w:rPr>
        <w:t xml:space="preserve">present in the BoK </w:t>
      </w:r>
      <w:r>
        <w:rPr>
          <w:lang w:val="en-GB"/>
        </w:rPr>
        <w:t xml:space="preserve">platform will be listed as </w:t>
      </w:r>
      <w:r w:rsidR="00BB016B">
        <w:rPr>
          <w:lang w:val="en-GB"/>
        </w:rPr>
        <w:t xml:space="preserve">shown </w:t>
      </w:r>
      <w:r>
        <w:rPr>
          <w:lang w:val="en-GB"/>
        </w:rPr>
        <w:t xml:space="preserve">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_Ref141960928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ins w:id="27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7</w:t>
        </w:r>
      </w:ins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048E8C08" w14:textId="77777777" w:rsidR="00B803FA" w:rsidRDefault="00B803FA" w:rsidP="00B803FA">
      <w:pPr>
        <w:rPr>
          <w:lang w:val="en-GB"/>
        </w:rPr>
      </w:pPr>
    </w:p>
    <w:p w14:paraId="455A525A" w14:textId="5158B318" w:rsidR="00B803FA" w:rsidRDefault="00B803FA" w:rsidP="00B803FA">
      <w:pPr>
        <w:rPr>
          <w:lang w:val="en-GB"/>
        </w:rPr>
      </w:pPr>
      <w:r>
        <w:rPr>
          <w:lang w:val="en-GB"/>
        </w:rPr>
        <w:t xml:space="preserve">Versions are in descending date order, meaning that the first version appearing (current) is the last one published and the one which will be visualized in the </w:t>
      </w:r>
      <w:hyperlink r:id="rId22" w:history="1">
        <w:r w:rsidRPr="00B803FA">
          <w:rPr>
            <w:rStyle w:val="Hyperlink"/>
            <w:lang w:val="en-GB"/>
          </w:rPr>
          <w:t>BoK Visualizer and Search</w:t>
        </w:r>
      </w:hyperlink>
      <w:r>
        <w:rPr>
          <w:lang w:val="en-GB"/>
        </w:rPr>
        <w:t xml:space="preserve"> tool.</w:t>
      </w:r>
    </w:p>
    <w:p w14:paraId="3C09FC1B" w14:textId="77777777" w:rsidR="00B803FA" w:rsidRDefault="00B803FA" w:rsidP="00B803FA">
      <w:pPr>
        <w:rPr>
          <w:lang w:val="en-GB"/>
        </w:rPr>
      </w:pPr>
    </w:p>
    <w:p w14:paraId="28DD8E3D" w14:textId="6D8902BF" w:rsidR="00B803FA" w:rsidRDefault="00B803FA" w:rsidP="00B803FA">
      <w:pPr>
        <w:rPr>
          <w:lang w:val="en-GB"/>
        </w:rPr>
      </w:pPr>
      <w:r>
        <w:rPr>
          <w:lang w:val="en-GB"/>
        </w:rPr>
        <w:t xml:space="preserve">To delete a version, click the ‘Delete’ button (1)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_Ref141960928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ins w:id="28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7</w:t>
        </w:r>
      </w:ins>
      <w:r>
        <w:rPr>
          <w:lang w:val="en-GB"/>
        </w:rPr>
        <w:fldChar w:fldCharType="end"/>
      </w:r>
      <w:r w:rsidR="00BB016B">
        <w:rPr>
          <w:lang w:val="en-GB"/>
        </w:rPr>
        <w:t>.</w:t>
      </w:r>
      <w:r>
        <w:rPr>
          <w:lang w:val="en-GB"/>
        </w:rPr>
        <w:t xml:space="preserve"> </w:t>
      </w:r>
      <w:r w:rsidR="00BB016B">
        <w:rPr>
          <w:lang w:val="en-GB"/>
        </w:rPr>
        <w:t>A</w:t>
      </w:r>
      <w:r>
        <w:rPr>
          <w:lang w:val="en-GB"/>
        </w:rPr>
        <w:t xml:space="preserve">fter confirming in the warning message, the current version will be deleted and the previous version will be converted to the current </w:t>
      </w:r>
      <w:r w:rsidR="00BB016B">
        <w:rPr>
          <w:lang w:val="en-GB"/>
        </w:rPr>
        <w:t>version</w:t>
      </w:r>
      <w:r>
        <w:rPr>
          <w:lang w:val="en-GB"/>
        </w:rPr>
        <w:t xml:space="preserve">. In </w:t>
      </w:r>
      <w:r w:rsidR="00BB016B">
        <w:rPr>
          <w:lang w:val="en-GB"/>
        </w:rPr>
        <w:t xml:space="preserve"> </w:t>
      </w:r>
      <w:r w:rsidR="00BB016B">
        <w:rPr>
          <w:lang w:val="en-GB"/>
        </w:rPr>
        <w:fldChar w:fldCharType="begin"/>
      </w:r>
      <w:r w:rsidR="00BB016B">
        <w:rPr>
          <w:lang w:val="en-GB"/>
        </w:rPr>
        <w:instrText xml:space="preserve"> REF _Ref141960928 \h </w:instrText>
      </w:r>
      <w:r w:rsidR="00BB016B">
        <w:rPr>
          <w:lang w:val="en-GB"/>
        </w:rPr>
      </w:r>
      <w:r w:rsidR="00BB016B">
        <w:rPr>
          <w:lang w:val="en-GB"/>
        </w:rPr>
        <w:fldChar w:fldCharType="separate"/>
      </w:r>
      <w:proofErr w:type="spellStart"/>
      <w:ins w:id="29" w:author="Aida Monfort" w:date="2023-08-04T09:50:00Z">
        <w:r w:rsidR="000F188C">
          <w:t>Figure</w:t>
        </w:r>
        <w:proofErr w:type="spellEnd"/>
        <w:r w:rsidR="000F188C">
          <w:t xml:space="preserve"> </w:t>
        </w:r>
        <w:r w:rsidR="000F188C">
          <w:rPr>
            <w:noProof/>
          </w:rPr>
          <w:t>7</w:t>
        </w:r>
      </w:ins>
      <w:r w:rsidR="00BB016B">
        <w:rPr>
          <w:lang w:val="en-GB"/>
        </w:rPr>
        <w:fldChar w:fldCharType="end"/>
      </w:r>
      <w:r w:rsidR="00BB016B">
        <w:rPr>
          <w:lang w:val="en-GB"/>
        </w:rPr>
        <w:t xml:space="preserve">, version </w:t>
      </w:r>
      <w:r>
        <w:rPr>
          <w:lang w:val="en-GB"/>
        </w:rPr>
        <w:t xml:space="preserve">v1 </w:t>
      </w:r>
      <w:r w:rsidR="00BB016B">
        <w:rPr>
          <w:lang w:val="en-GB"/>
        </w:rPr>
        <w:t>would become the new current version, after the current version is deleted</w:t>
      </w:r>
      <w:r>
        <w:rPr>
          <w:lang w:val="en-GB"/>
        </w:rPr>
        <w:t xml:space="preserve">. </w:t>
      </w:r>
    </w:p>
    <w:p w14:paraId="7E8DD2CA" w14:textId="77777777" w:rsidR="00B803FA" w:rsidRDefault="00B803FA" w:rsidP="00B803FA">
      <w:pPr>
        <w:rPr>
          <w:lang w:val="en-GB"/>
        </w:rPr>
      </w:pPr>
    </w:p>
    <w:p w14:paraId="7A461758" w14:textId="2E6F037E" w:rsidR="00B803FA" w:rsidRPr="00B803FA" w:rsidRDefault="00BB016B" w:rsidP="00C37E21">
      <w:pPr>
        <w:rPr>
          <w:lang w:val="en-GB"/>
        </w:rPr>
      </w:pPr>
      <w:r>
        <w:rPr>
          <w:lang w:val="en-GB"/>
        </w:rPr>
        <w:lastRenderedPageBreak/>
        <w:t>O</w:t>
      </w:r>
      <w:r w:rsidR="00B803FA">
        <w:rPr>
          <w:lang w:val="en-GB"/>
        </w:rPr>
        <w:t>nly the current version</w:t>
      </w:r>
      <w:r>
        <w:rPr>
          <w:lang w:val="en-GB"/>
        </w:rPr>
        <w:t xml:space="preserve"> can be deleted.</w:t>
      </w:r>
      <w:r w:rsidR="00B803FA">
        <w:rPr>
          <w:lang w:val="en-GB"/>
        </w:rPr>
        <w:t xml:space="preserve"> </w:t>
      </w:r>
      <w:r>
        <w:rPr>
          <w:lang w:val="en-GB"/>
        </w:rPr>
        <w:t>I</w:t>
      </w:r>
      <w:r w:rsidR="00B803FA">
        <w:rPr>
          <w:lang w:val="en-GB"/>
        </w:rPr>
        <w:t xml:space="preserve">f the current is the only version, </w:t>
      </w:r>
      <w:r>
        <w:rPr>
          <w:lang w:val="en-GB"/>
        </w:rPr>
        <w:t xml:space="preserve">it is not possible to </w:t>
      </w:r>
      <w:r w:rsidR="00B803FA">
        <w:rPr>
          <w:lang w:val="en-GB"/>
        </w:rPr>
        <w:t>delete it.</w:t>
      </w:r>
    </w:p>
    <w:p w14:paraId="6A805244" w14:textId="77777777" w:rsidR="00B803FA" w:rsidRPr="00B803FA" w:rsidRDefault="00B803FA" w:rsidP="00C37E21">
      <w:pPr>
        <w:rPr>
          <w:lang w:val="en-GB"/>
        </w:rPr>
      </w:pPr>
    </w:p>
    <w:p w14:paraId="5011B072" w14:textId="77777777" w:rsidR="00B803FA" w:rsidRDefault="00B803FA" w:rsidP="00C37E21">
      <w:pPr>
        <w:keepNext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2D1D90AD" wp14:editId="5B749CBA">
                <wp:simplePos x="0" y="0"/>
                <wp:positionH relativeFrom="column">
                  <wp:posOffset>3516923</wp:posOffset>
                </wp:positionH>
                <wp:positionV relativeFrom="paragraph">
                  <wp:posOffset>1312985</wp:posOffset>
                </wp:positionV>
                <wp:extent cx="240665" cy="240665"/>
                <wp:effectExtent l="38100" t="0" r="0" b="45085"/>
                <wp:wrapNone/>
                <wp:docPr id="396689259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-32997" y="-261748"/>
                          <a:chExt cx="329559" cy="329575"/>
                        </a:xfrm>
                      </wpg:grpSpPr>
                      <wps:wsp>
                        <wps:cNvPr id="523516228" name="Elipse 89"/>
                        <wps:cNvSpPr/>
                        <wps:spPr>
                          <a:xfrm>
                            <a:off x="0" y="-224676"/>
                            <a:ext cx="248718" cy="24871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1E014" w14:textId="77777777" w:rsidR="00B803FA" w:rsidRPr="004B4205" w:rsidRDefault="00B803FA" w:rsidP="00B803FA">
                              <w:pPr>
                                <w:spacing w:line="240" w:lineRule="auto"/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130980" name="Cuadro de texto 90"/>
                        <wps:cNvSpPr txBox="1"/>
                        <wps:spPr>
                          <a:xfrm>
                            <a:off x="-32997" y="-261748"/>
                            <a:ext cx="329559" cy="32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05968" w14:textId="77777777" w:rsidR="00B803FA" w:rsidRPr="00B056DE" w:rsidRDefault="00B803FA" w:rsidP="00B803FA">
                              <w:pPr>
                                <w:spacing w:line="240" w:lineRule="auto"/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1D90AD" id="_x0000_s1048" style="position:absolute;left:0;text-align:left;margin-left:276.9pt;margin-top:103.4pt;width:18.95pt;height:18.95pt;z-index:251788800;mso-width-relative:margin" coordorigin="-32997,-261748" coordsize="329559,32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">
                <v:oval id="Elipse 89" o:spid="_x0000_s1049" style="position:absolute;top:-224676;width:248718;height:248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" fillcolor="#ffc000" stroked="f">
                  <v:shadow on="t" color="black" opacity="22937f" origin=",.5" offset="0,.63889mm"/>
                  <v:textbox>
                    <w:txbxContent>
                      <w:p w14:paraId="0681E014" w14:textId="77777777" w:rsidR="00B803FA" w:rsidRPr="004B4205" w:rsidRDefault="00B803FA" w:rsidP="00B803FA">
                        <w:pPr>
                          <w:spacing w:line="240" w:lineRule="auto"/>
                          <w:jc w:val="center"/>
                          <w:rPr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oval>
                <v:shape id="Cuadro de texto 90" o:spid="_x0000_s1050" type="#_x0000_t202" style="position:absolute;left:-32997;top:-261748;width:329559;height:32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" filled="f" stroked="f" strokeweight=".5pt">
                  <v:textbox>
                    <w:txbxContent>
                      <w:p w14:paraId="65005968" w14:textId="77777777" w:rsidR="00B803FA" w:rsidRPr="00B056DE" w:rsidRDefault="00B803FA" w:rsidP="00B803FA">
                        <w:pPr>
                          <w:spacing w:line="240" w:lineRule="auto"/>
                          <w:rPr>
                            <w:color w:val="FFFFFF" w:themeColor="background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7F0">
        <w:rPr>
          <w:noProof/>
        </w:rPr>
        <w:drawing>
          <wp:inline distT="0" distB="0" distL="0" distR="0" wp14:anchorId="76271EB1" wp14:editId="754A6FBE">
            <wp:extent cx="5733415" cy="4260215"/>
            <wp:effectExtent l="0" t="0" r="0" b="0"/>
            <wp:docPr id="1129640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0753" name="Picture 112964075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EB6B" w14:textId="1E23FC49" w:rsidR="002857F0" w:rsidRPr="00C37E21" w:rsidRDefault="00B803FA" w:rsidP="00C37E21">
      <w:pPr>
        <w:pStyle w:val="Caption"/>
        <w:jc w:val="center"/>
      </w:pPr>
      <w:bookmarkStart w:id="30" w:name="_Ref141960928"/>
      <w:proofErr w:type="spellStart"/>
      <w:r>
        <w:t>Figure</w:t>
      </w:r>
      <w:proofErr w:type="spellEnd"/>
      <w:r>
        <w:t xml:space="preserve"> </w:t>
      </w:r>
      <w:fldSimple w:instr=" SEQ Figure \* ARABIC ">
        <w:r w:rsidR="000F188C">
          <w:rPr>
            <w:noProof/>
          </w:rPr>
          <w:t>7</w:t>
        </w:r>
      </w:fldSimple>
      <w:bookmarkEnd w:id="30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versions </w:t>
      </w:r>
      <w:proofErr w:type="spellStart"/>
      <w:r>
        <w:t>view</w:t>
      </w:r>
      <w:proofErr w:type="spellEnd"/>
    </w:p>
    <w:sectPr w:rsidR="002857F0" w:rsidRPr="00C37E21">
      <w:headerReference w:type="default" r:id="rId24"/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ida Monfort" w:date="2023-08-03T12:59:00Z" w:initials="AM">
    <w:p w14:paraId="71E56D68" w14:textId="1D39E93B" w:rsidR="001A52A2" w:rsidRDefault="001A52A2">
      <w:pPr>
        <w:pStyle w:val="CommentText"/>
      </w:pPr>
      <w:r>
        <w:rPr>
          <w:rStyle w:val="CommentReference"/>
        </w:rPr>
        <w:annotationRef/>
      </w:r>
      <w:proofErr w:type="spellStart"/>
      <w:r>
        <w:t>I’ve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sense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permission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56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C73273" w16cex:dateUtc="2023-08-03T1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56D68" w16cid:durableId="7AC73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AE12" w14:textId="77777777" w:rsidR="008C18FA" w:rsidRDefault="008C18FA">
      <w:pPr>
        <w:spacing w:line="240" w:lineRule="auto"/>
      </w:pPr>
      <w:r>
        <w:separator/>
      </w:r>
    </w:p>
  </w:endnote>
  <w:endnote w:type="continuationSeparator" w:id="0">
    <w:p w14:paraId="3C3BCCB1" w14:textId="77777777" w:rsidR="008C18FA" w:rsidRDefault="008C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310467"/>
      <w:docPartObj>
        <w:docPartGallery w:val="Page Numbers (Bottom of Page)"/>
        <w:docPartUnique/>
      </w:docPartObj>
    </w:sdtPr>
    <w:sdtContent>
      <w:p w14:paraId="28ABC16A" w14:textId="73963F54" w:rsidR="00241692" w:rsidRDefault="002416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4CC41BB" w14:textId="77777777" w:rsidR="00241692" w:rsidRDefault="00241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86D6" w14:textId="77777777" w:rsidR="008C18FA" w:rsidRDefault="008C18FA">
      <w:pPr>
        <w:spacing w:line="240" w:lineRule="auto"/>
      </w:pPr>
      <w:r>
        <w:separator/>
      </w:r>
    </w:p>
  </w:footnote>
  <w:footnote w:type="continuationSeparator" w:id="0">
    <w:p w14:paraId="571749DC" w14:textId="77777777" w:rsidR="008C18FA" w:rsidRDefault="008C1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E35A" w14:textId="792805D6" w:rsidR="00241692" w:rsidRDefault="002B1650" w:rsidP="002B1650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0F74DE9A" wp14:editId="118C772A">
          <wp:extent cx="3641969" cy="416675"/>
          <wp:effectExtent l="0" t="0" r="3175" b="2540"/>
          <wp:docPr id="3040920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092018" name="Picture 3040920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5442" cy="428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B7A2CE" w14:textId="77777777" w:rsidR="00241692" w:rsidRDefault="00241692">
    <w:pP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C26D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84F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8D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5C3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760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1A4D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7036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78AF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5C1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E862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12178D"/>
    <w:multiLevelType w:val="hybridMultilevel"/>
    <w:tmpl w:val="3FDA1D7E"/>
    <w:lvl w:ilvl="0" w:tplc="200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55833F05"/>
    <w:multiLevelType w:val="hybridMultilevel"/>
    <w:tmpl w:val="CA7A2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04345">
    <w:abstractNumId w:val="8"/>
  </w:num>
  <w:num w:numId="2" w16cid:durableId="180052875">
    <w:abstractNumId w:val="3"/>
  </w:num>
  <w:num w:numId="3" w16cid:durableId="1635713511">
    <w:abstractNumId w:val="2"/>
  </w:num>
  <w:num w:numId="4" w16cid:durableId="720136254">
    <w:abstractNumId w:val="1"/>
  </w:num>
  <w:num w:numId="5" w16cid:durableId="1906062425">
    <w:abstractNumId w:val="0"/>
  </w:num>
  <w:num w:numId="6" w16cid:durableId="36052195">
    <w:abstractNumId w:val="9"/>
  </w:num>
  <w:num w:numId="7" w16cid:durableId="696931316">
    <w:abstractNumId w:val="7"/>
  </w:num>
  <w:num w:numId="8" w16cid:durableId="1804811437">
    <w:abstractNumId w:val="6"/>
  </w:num>
  <w:num w:numId="9" w16cid:durableId="2101949720">
    <w:abstractNumId w:val="5"/>
  </w:num>
  <w:num w:numId="10" w16cid:durableId="2085566181">
    <w:abstractNumId w:val="4"/>
  </w:num>
  <w:num w:numId="11" w16cid:durableId="1847359767">
    <w:abstractNumId w:val="10"/>
  </w:num>
  <w:num w:numId="12" w16cid:durableId="12229110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 Monfort">
    <w15:presenceInfo w15:providerId="None" w15:userId="Aida Monfo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4A"/>
    <w:rsid w:val="00014CFF"/>
    <w:rsid w:val="000611CF"/>
    <w:rsid w:val="0007242B"/>
    <w:rsid w:val="000754D2"/>
    <w:rsid w:val="0007614B"/>
    <w:rsid w:val="000A4641"/>
    <w:rsid w:val="000D11EA"/>
    <w:rsid w:val="000E2621"/>
    <w:rsid w:val="000E5EF2"/>
    <w:rsid w:val="000F188C"/>
    <w:rsid w:val="0010766C"/>
    <w:rsid w:val="001115FF"/>
    <w:rsid w:val="0011178C"/>
    <w:rsid w:val="001129F5"/>
    <w:rsid w:val="00125125"/>
    <w:rsid w:val="00134870"/>
    <w:rsid w:val="00136BF5"/>
    <w:rsid w:val="001564CB"/>
    <w:rsid w:val="00160F73"/>
    <w:rsid w:val="00182AF8"/>
    <w:rsid w:val="001A52A2"/>
    <w:rsid w:val="001B2749"/>
    <w:rsid w:val="001C4023"/>
    <w:rsid w:val="001C5BF2"/>
    <w:rsid w:val="001D46AB"/>
    <w:rsid w:val="001F10CE"/>
    <w:rsid w:val="002013B5"/>
    <w:rsid w:val="00216932"/>
    <w:rsid w:val="00223042"/>
    <w:rsid w:val="00225998"/>
    <w:rsid w:val="00230028"/>
    <w:rsid w:val="00241692"/>
    <w:rsid w:val="0024653C"/>
    <w:rsid w:val="00264E90"/>
    <w:rsid w:val="00282E3B"/>
    <w:rsid w:val="002857F0"/>
    <w:rsid w:val="002858EE"/>
    <w:rsid w:val="00287024"/>
    <w:rsid w:val="00295E62"/>
    <w:rsid w:val="00297988"/>
    <w:rsid w:val="002A4C09"/>
    <w:rsid w:val="002B1650"/>
    <w:rsid w:val="002B7C3B"/>
    <w:rsid w:val="002D2817"/>
    <w:rsid w:val="002D5331"/>
    <w:rsid w:val="002E275B"/>
    <w:rsid w:val="002E2F10"/>
    <w:rsid w:val="002E7E74"/>
    <w:rsid w:val="0030182F"/>
    <w:rsid w:val="00305D73"/>
    <w:rsid w:val="00306A46"/>
    <w:rsid w:val="00322725"/>
    <w:rsid w:val="00350ECD"/>
    <w:rsid w:val="00351C25"/>
    <w:rsid w:val="00356649"/>
    <w:rsid w:val="0036621D"/>
    <w:rsid w:val="003A3980"/>
    <w:rsid w:val="003A632A"/>
    <w:rsid w:val="003A75AA"/>
    <w:rsid w:val="003B3B54"/>
    <w:rsid w:val="003B62DF"/>
    <w:rsid w:val="003C3691"/>
    <w:rsid w:val="003E468C"/>
    <w:rsid w:val="003F7B3E"/>
    <w:rsid w:val="004114EA"/>
    <w:rsid w:val="0041572B"/>
    <w:rsid w:val="0042331D"/>
    <w:rsid w:val="004243A9"/>
    <w:rsid w:val="004312BD"/>
    <w:rsid w:val="00432A86"/>
    <w:rsid w:val="00433ACD"/>
    <w:rsid w:val="00433C14"/>
    <w:rsid w:val="00435D6E"/>
    <w:rsid w:val="00436F27"/>
    <w:rsid w:val="0043734A"/>
    <w:rsid w:val="00437E43"/>
    <w:rsid w:val="00454784"/>
    <w:rsid w:val="0048077F"/>
    <w:rsid w:val="0048559D"/>
    <w:rsid w:val="004B0194"/>
    <w:rsid w:val="004B4205"/>
    <w:rsid w:val="004C7803"/>
    <w:rsid w:val="004D2E66"/>
    <w:rsid w:val="004E7B68"/>
    <w:rsid w:val="00511110"/>
    <w:rsid w:val="005233CF"/>
    <w:rsid w:val="0052790E"/>
    <w:rsid w:val="005315BE"/>
    <w:rsid w:val="005441F0"/>
    <w:rsid w:val="005443D7"/>
    <w:rsid w:val="00560032"/>
    <w:rsid w:val="00561380"/>
    <w:rsid w:val="005666AE"/>
    <w:rsid w:val="00573BFC"/>
    <w:rsid w:val="00576973"/>
    <w:rsid w:val="0057757C"/>
    <w:rsid w:val="00577CB0"/>
    <w:rsid w:val="005809F1"/>
    <w:rsid w:val="0059733F"/>
    <w:rsid w:val="005A2044"/>
    <w:rsid w:val="005A2694"/>
    <w:rsid w:val="005D2A2D"/>
    <w:rsid w:val="005D53A2"/>
    <w:rsid w:val="005E0D65"/>
    <w:rsid w:val="005F7B41"/>
    <w:rsid w:val="00606FB3"/>
    <w:rsid w:val="00616ED8"/>
    <w:rsid w:val="00622B06"/>
    <w:rsid w:val="0062394A"/>
    <w:rsid w:val="00625F94"/>
    <w:rsid w:val="00631D53"/>
    <w:rsid w:val="00651BD9"/>
    <w:rsid w:val="00663C79"/>
    <w:rsid w:val="006675B2"/>
    <w:rsid w:val="006C6F55"/>
    <w:rsid w:val="006C7F1B"/>
    <w:rsid w:val="006D5511"/>
    <w:rsid w:val="006E311F"/>
    <w:rsid w:val="006F53AD"/>
    <w:rsid w:val="00701D54"/>
    <w:rsid w:val="00705442"/>
    <w:rsid w:val="00726C4E"/>
    <w:rsid w:val="00735841"/>
    <w:rsid w:val="0074231B"/>
    <w:rsid w:val="00745A9E"/>
    <w:rsid w:val="00750CA5"/>
    <w:rsid w:val="007516C5"/>
    <w:rsid w:val="00773B50"/>
    <w:rsid w:val="007757DA"/>
    <w:rsid w:val="0077613C"/>
    <w:rsid w:val="007A1C0E"/>
    <w:rsid w:val="007D7FDD"/>
    <w:rsid w:val="007E0EDF"/>
    <w:rsid w:val="007E68CB"/>
    <w:rsid w:val="0080173A"/>
    <w:rsid w:val="00812C61"/>
    <w:rsid w:val="008133CF"/>
    <w:rsid w:val="00816E27"/>
    <w:rsid w:val="0082637F"/>
    <w:rsid w:val="00830F68"/>
    <w:rsid w:val="008415FA"/>
    <w:rsid w:val="008473FC"/>
    <w:rsid w:val="008479F8"/>
    <w:rsid w:val="00850E68"/>
    <w:rsid w:val="008532C1"/>
    <w:rsid w:val="008659D3"/>
    <w:rsid w:val="00865D15"/>
    <w:rsid w:val="0088255D"/>
    <w:rsid w:val="008871F4"/>
    <w:rsid w:val="00894565"/>
    <w:rsid w:val="008951C0"/>
    <w:rsid w:val="008A78AC"/>
    <w:rsid w:val="008C18FA"/>
    <w:rsid w:val="008C48B1"/>
    <w:rsid w:val="008C7490"/>
    <w:rsid w:val="008D5DF4"/>
    <w:rsid w:val="00906B36"/>
    <w:rsid w:val="00906E2A"/>
    <w:rsid w:val="00911F62"/>
    <w:rsid w:val="00931018"/>
    <w:rsid w:val="00951589"/>
    <w:rsid w:val="009608ED"/>
    <w:rsid w:val="00967380"/>
    <w:rsid w:val="009835E9"/>
    <w:rsid w:val="00985EB5"/>
    <w:rsid w:val="0099514D"/>
    <w:rsid w:val="009C6973"/>
    <w:rsid w:val="009D20C0"/>
    <w:rsid w:val="009D5EC9"/>
    <w:rsid w:val="009D7D63"/>
    <w:rsid w:val="009E299E"/>
    <w:rsid w:val="009F160B"/>
    <w:rsid w:val="00A22293"/>
    <w:rsid w:val="00A22E73"/>
    <w:rsid w:val="00A414C6"/>
    <w:rsid w:val="00A44E19"/>
    <w:rsid w:val="00A5033A"/>
    <w:rsid w:val="00A63DBE"/>
    <w:rsid w:val="00A81826"/>
    <w:rsid w:val="00A92FE5"/>
    <w:rsid w:val="00A96CD6"/>
    <w:rsid w:val="00AA5672"/>
    <w:rsid w:val="00AA6252"/>
    <w:rsid w:val="00AA7F39"/>
    <w:rsid w:val="00AB3ECC"/>
    <w:rsid w:val="00AB77C0"/>
    <w:rsid w:val="00AC3E0B"/>
    <w:rsid w:val="00AD74DB"/>
    <w:rsid w:val="00AE2B9C"/>
    <w:rsid w:val="00AF059A"/>
    <w:rsid w:val="00AF4C55"/>
    <w:rsid w:val="00B04F5C"/>
    <w:rsid w:val="00B056DE"/>
    <w:rsid w:val="00B05823"/>
    <w:rsid w:val="00B05EDA"/>
    <w:rsid w:val="00B1048D"/>
    <w:rsid w:val="00B154F7"/>
    <w:rsid w:val="00B4267A"/>
    <w:rsid w:val="00B505E3"/>
    <w:rsid w:val="00B5431E"/>
    <w:rsid w:val="00B6694B"/>
    <w:rsid w:val="00B7624D"/>
    <w:rsid w:val="00B803FA"/>
    <w:rsid w:val="00B832E4"/>
    <w:rsid w:val="00BA26C2"/>
    <w:rsid w:val="00BB016B"/>
    <w:rsid w:val="00BC281D"/>
    <w:rsid w:val="00BC3157"/>
    <w:rsid w:val="00BC56D7"/>
    <w:rsid w:val="00BD2C2F"/>
    <w:rsid w:val="00BD392D"/>
    <w:rsid w:val="00BE1B87"/>
    <w:rsid w:val="00BF0367"/>
    <w:rsid w:val="00BF57DE"/>
    <w:rsid w:val="00BF625D"/>
    <w:rsid w:val="00C37E21"/>
    <w:rsid w:val="00C504BF"/>
    <w:rsid w:val="00C57659"/>
    <w:rsid w:val="00C67628"/>
    <w:rsid w:val="00C679D2"/>
    <w:rsid w:val="00C735D5"/>
    <w:rsid w:val="00CA6DDC"/>
    <w:rsid w:val="00CB0607"/>
    <w:rsid w:val="00CC3F6E"/>
    <w:rsid w:val="00CD781A"/>
    <w:rsid w:val="00CF7B2C"/>
    <w:rsid w:val="00D04222"/>
    <w:rsid w:val="00D06C8C"/>
    <w:rsid w:val="00D145F9"/>
    <w:rsid w:val="00D2483C"/>
    <w:rsid w:val="00D27A97"/>
    <w:rsid w:val="00D36030"/>
    <w:rsid w:val="00D416DC"/>
    <w:rsid w:val="00D46DDB"/>
    <w:rsid w:val="00D619F7"/>
    <w:rsid w:val="00D61B3C"/>
    <w:rsid w:val="00D636F6"/>
    <w:rsid w:val="00D728FC"/>
    <w:rsid w:val="00D73F4A"/>
    <w:rsid w:val="00D75984"/>
    <w:rsid w:val="00D830DC"/>
    <w:rsid w:val="00D83D3B"/>
    <w:rsid w:val="00D84570"/>
    <w:rsid w:val="00D874B8"/>
    <w:rsid w:val="00D9013E"/>
    <w:rsid w:val="00D91FD4"/>
    <w:rsid w:val="00DA2B63"/>
    <w:rsid w:val="00DB248E"/>
    <w:rsid w:val="00DB26CF"/>
    <w:rsid w:val="00DB60D2"/>
    <w:rsid w:val="00DC6EDE"/>
    <w:rsid w:val="00DD5C82"/>
    <w:rsid w:val="00DD6E65"/>
    <w:rsid w:val="00DE4F20"/>
    <w:rsid w:val="00DE7803"/>
    <w:rsid w:val="00DF331D"/>
    <w:rsid w:val="00E013F1"/>
    <w:rsid w:val="00E01E7B"/>
    <w:rsid w:val="00E0218B"/>
    <w:rsid w:val="00E118DB"/>
    <w:rsid w:val="00E13589"/>
    <w:rsid w:val="00E15C32"/>
    <w:rsid w:val="00E204FB"/>
    <w:rsid w:val="00E210AC"/>
    <w:rsid w:val="00E21D8D"/>
    <w:rsid w:val="00E22A81"/>
    <w:rsid w:val="00E2589F"/>
    <w:rsid w:val="00E259A9"/>
    <w:rsid w:val="00E26543"/>
    <w:rsid w:val="00E31706"/>
    <w:rsid w:val="00E474D2"/>
    <w:rsid w:val="00E71AF0"/>
    <w:rsid w:val="00E81683"/>
    <w:rsid w:val="00E8314F"/>
    <w:rsid w:val="00E92BE0"/>
    <w:rsid w:val="00E93BCC"/>
    <w:rsid w:val="00ED0064"/>
    <w:rsid w:val="00EF719D"/>
    <w:rsid w:val="00F14E9D"/>
    <w:rsid w:val="00F1714B"/>
    <w:rsid w:val="00F4146B"/>
    <w:rsid w:val="00F45162"/>
    <w:rsid w:val="00F46B3A"/>
    <w:rsid w:val="00F57698"/>
    <w:rsid w:val="00F62E73"/>
    <w:rsid w:val="00F853AF"/>
    <w:rsid w:val="00F92366"/>
    <w:rsid w:val="00F96067"/>
    <w:rsid w:val="00FA1B2D"/>
    <w:rsid w:val="00FB20FC"/>
    <w:rsid w:val="00FB51DE"/>
    <w:rsid w:val="00FB7EF1"/>
    <w:rsid w:val="00FD067A"/>
    <w:rsid w:val="00FE24E9"/>
    <w:rsid w:val="00FE4EB0"/>
    <w:rsid w:val="00FE664E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9D1C"/>
  <w15:docId w15:val="{9B516958-F613-483B-856D-001111B0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34343"/>
        <w:sz w:val="24"/>
        <w:szCs w:val="24"/>
        <w:lang w:val="ca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468C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color w:val="999999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jc w:val="center"/>
    </w:pPr>
    <w:rPr>
      <w:b/>
      <w:color w:val="1155CC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22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614B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076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3FA"/>
    <w:pPr>
      <w:tabs>
        <w:tab w:val="right" w:leader="dot" w:pos="9019"/>
      </w:tabs>
      <w:spacing w:after="100"/>
      <w:ind w:left="240"/>
    </w:pPr>
    <w:rPr>
      <w:b/>
      <w:bCs/>
      <w:noProof/>
      <w:lang w:val="en-GB"/>
    </w:rPr>
  </w:style>
  <w:style w:type="character" w:styleId="Hyperlink">
    <w:name w:val="Hyperlink"/>
    <w:basedOn w:val="DefaultParagraphFont"/>
    <w:uiPriority w:val="99"/>
    <w:unhideWhenUsed/>
    <w:rsid w:val="000761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C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624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62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62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624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2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624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B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F2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F27"/>
  </w:style>
  <w:style w:type="paragraph" w:styleId="Footer">
    <w:name w:val="footer"/>
    <w:basedOn w:val="Normal"/>
    <w:link w:val="FooterChar"/>
    <w:uiPriority w:val="99"/>
    <w:unhideWhenUsed/>
    <w:rsid w:val="00436F2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F27"/>
  </w:style>
  <w:style w:type="character" w:styleId="BookTitle">
    <w:name w:val="Book Title"/>
    <w:basedOn w:val="DefaultParagraphFont"/>
    <w:uiPriority w:val="33"/>
    <w:qFormat/>
    <w:rsid w:val="003E468C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3E468C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D4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6AB"/>
    <w:rPr>
      <w:b/>
      <w:bCs/>
      <w:sz w:val="20"/>
      <w:szCs w:val="20"/>
    </w:rPr>
  </w:style>
  <w:style w:type="paragraph" w:customStyle="1" w:styleId="Indiceentexto">
    <w:name w:val="Indice en texto"/>
    <w:basedOn w:val="Heading4"/>
    <w:next w:val="Normal"/>
    <w:link w:val="IndiceentextoCar"/>
    <w:autoRedefine/>
    <w:qFormat/>
    <w:rsid w:val="00C37E21"/>
    <w:pPr>
      <w:pPrChange w:id="0" w:author="Aida Monfort" w:date="2023-08-04T09:43:00Z">
        <w:pPr>
          <w:keepNext/>
          <w:keepLines/>
          <w:spacing w:before="280" w:after="80" w:line="276" w:lineRule="auto"/>
          <w:jc w:val="both"/>
          <w:outlineLvl w:val="3"/>
        </w:pPr>
      </w:pPrChange>
    </w:pPr>
    <w:rPr>
      <w:b/>
      <w:color w:val="365F91" w:themeColor="accent1" w:themeShade="BF"/>
      <w:lang w:val="en-GB"/>
      <w:rPrChange w:id="0" w:author="Aida Monfort" w:date="2023-08-04T09:43:00Z">
        <w:rPr>
          <w:rFonts w:ascii="Calibri" w:eastAsia="Calibri" w:hAnsi="Calibri" w:cs="Calibri"/>
          <w:b/>
          <w:color w:val="365F91" w:themeColor="accent1" w:themeShade="BF"/>
          <w:sz w:val="24"/>
          <w:szCs w:val="24"/>
          <w:lang w:val="en-GB" w:eastAsia="es-ES" w:bidi="ar-SA"/>
        </w:rPr>
      </w:rPrChange>
    </w:rPr>
  </w:style>
  <w:style w:type="character" w:customStyle="1" w:styleId="IndiceentextoCar">
    <w:name w:val="Indice en texto Car"/>
    <w:basedOn w:val="DefaultParagraphFont"/>
    <w:link w:val="Indiceentexto"/>
    <w:rsid w:val="00C37E21"/>
    <w:rPr>
      <w:b/>
      <w:color w:val="365F91" w:themeColor="accent1" w:themeShade="BF"/>
      <w:lang w:val="en-GB"/>
    </w:rPr>
  </w:style>
  <w:style w:type="paragraph" w:styleId="NoSpacing">
    <w:name w:val="No Spacing"/>
    <w:uiPriority w:val="1"/>
    <w:qFormat/>
    <w:rsid w:val="00D874B8"/>
    <w:pPr>
      <w:spacing w:line="240" w:lineRule="auto"/>
    </w:pPr>
  </w:style>
  <w:style w:type="paragraph" w:styleId="Revision">
    <w:name w:val="Revision"/>
    <w:hidden/>
    <w:uiPriority w:val="99"/>
    <w:semiHidden/>
    <w:rsid w:val="00CC3F6E"/>
    <w:pPr>
      <w:spacing w:line="240" w:lineRule="auto"/>
      <w:jc w:val="left"/>
    </w:pPr>
  </w:style>
  <w:style w:type="table" w:styleId="TableGrid">
    <w:name w:val="Table Grid"/>
    <w:basedOn w:val="TableNormal"/>
    <w:uiPriority w:val="39"/>
    <w:rsid w:val="0082637F"/>
    <w:pPr>
      <w:spacing w:line="240" w:lineRule="auto"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FE5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D61B3C"/>
    <w:rPr>
      <w:b/>
      <w:color w:val="1155CC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gis-tools-bvmt.web.app/" TargetMode="Externa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www.itc.nl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geotec.uji.es/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https://gistbok-bok.ucgis.org/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CD9D-DCB3-40F9-9B6A-6488DCE7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Tefi</dc:creator>
  <cp:lastModifiedBy>Aida Monfort</cp:lastModifiedBy>
  <cp:revision>4</cp:revision>
  <cp:lastPrinted>2023-08-04T07:50:00Z</cp:lastPrinted>
  <dcterms:created xsi:type="dcterms:W3CDTF">2023-08-04T07:50:00Z</dcterms:created>
  <dcterms:modified xsi:type="dcterms:W3CDTF">2023-08-04T08:04:00Z</dcterms:modified>
</cp:coreProperties>
</file>